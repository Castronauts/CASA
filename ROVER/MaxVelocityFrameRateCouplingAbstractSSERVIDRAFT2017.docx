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00" w:rsidRDefault="00162376">
      <w:pPr>
        <w:spacing w:before="40" w:line="287" w:lineRule="auto"/>
        <w:ind w:left="5905" w:right="105" w:hanging="3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D74B5"/>
          <w:sz w:val="24"/>
        </w:rPr>
        <w:t>B.</w:t>
      </w:r>
      <w:r>
        <w:rPr>
          <w:rFonts w:ascii="Arial"/>
          <w:b/>
          <w:color w:val="2D74B5"/>
          <w:spacing w:val="-7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Mellinkoff,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M.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Spydell,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J.</w:t>
      </w:r>
      <w:r>
        <w:rPr>
          <w:rFonts w:ascii="Arial"/>
          <w:b/>
          <w:color w:val="2D74B5"/>
          <w:spacing w:val="-6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Burns University</w:t>
      </w:r>
      <w:r>
        <w:rPr>
          <w:rFonts w:ascii="Arial"/>
          <w:b/>
          <w:color w:val="2D74B5"/>
          <w:spacing w:val="-9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of</w:t>
      </w:r>
      <w:r>
        <w:rPr>
          <w:rFonts w:ascii="Arial"/>
          <w:b/>
          <w:color w:val="2D74B5"/>
          <w:spacing w:val="-8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Colorado</w:t>
      </w:r>
      <w:r>
        <w:rPr>
          <w:rFonts w:ascii="Arial"/>
          <w:b/>
          <w:color w:val="2D74B5"/>
          <w:spacing w:val="-8"/>
          <w:sz w:val="24"/>
        </w:rPr>
        <w:t xml:space="preserve"> </w:t>
      </w:r>
      <w:r>
        <w:rPr>
          <w:rFonts w:ascii="Arial"/>
          <w:b/>
          <w:color w:val="2D74B5"/>
          <w:sz w:val="24"/>
        </w:rPr>
        <w:t>Boulder</w:t>
      </w:r>
    </w:p>
    <w:p w:rsidR="00C45900" w:rsidRDefault="00C45900">
      <w:pPr>
        <w:rPr>
          <w:rFonts w:ascii="Arial" w:eastAsia="Arial" w:hAnsi="Arial" w:cs="Arial"/>
          <w:b/>
          <w:bCs/>
          <w:sz w:val="24"/>
          <w:szCs w:val="24"/>
        </w:rPr>
      </w:pPr>
    </w:p>
    <w:p w:rsidR="00C45900" w:rsidRDefault="00C45900">
      <w:pPr>
        <w:rPr>
          <w:rFonts w:ascii="Arial" w:eastAsia="Arial" w:hAnsi="Arial" w:cs="Arial"/>
          <w:b/>
          <w:bCs/>
          <w:sz w:val="24"/>
          <w:szCs w:val="24"/>
        </w:rPr>
      </w:pPr>
    </w:p>
    <w:p w:rsidR="00C45900" w:rsidRDefault="00162376">
      <w:pPr>
        <w:spacing w:before="178" w:line="290" w:lineRule="auto"/>
        <w:ind w:left="100" w:right="11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D74B5"/>
          <w:spacing w:val="-1"/>
          <w:sz w:val="28"/>
        </w:rPr>
        <w:t>Use</w:t>
      </w:r>
      <w:r>
        <w:rPr>
          <w:rFonts w:ascii="Times New Roman"/>
          <w:b/>
          <w:color w:val="2D74B5"/>
          <w:spacing w:val="21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of</w:t>
      </w:r>
      <w:r>
        <w:rPr>
          <w:rFonts w:ascii="Times New Roman"/>
          <w:b/>
          <w:color w:val="2D74B5"/>
          <w:spacing w:val="22"/>
          <w:sz w:val="28"/>
        </w:rPr>
        <w:t xml:space="preserve"> </w:t>
      </w:r>
      <w:r>
        <w:rPr>
          <w:rFonts w:ascii="Times New Roman"/>
          <w:b/>
          <w:color w:val="2D74B5"/>
          <w:sz w:val="28"/>
        </w:rPr>
        <w:t>a</w:t>
      </w:r>
      <w:r>
        <w:rPr>
          <w:rFonts w:ascii="Times New Roman"/>
          <w:b/>
          <w:color w:val="2D74B5"/>
          <w:spacing w:val="22"/>
          <w:sz w:val="28"/>
        </w:rPr>
        <w:t xml:space="preserve"> </w:t>
      </w:r>
      <w:proofErr w:type="spellStart"/>
      <w:r>
        <w:rPr>
          <w:rFonts w:ascii="Times New Roman"/>
          <w:b/>
          <w:color w:val="2D74B5"/>
          <w:spacing w:val="-1"/>
          <w:sz w:val="28"/>
        </w:rPr>
        <w:t>Telerobotic</w:t>
      </w:r>
      <w:proofErr w:type="spellEnd"/>
      <w:r>
        <w:rPr>
          <w:rFonts w:ascii="Times New Roman"/>
          <w:b/>
          <w:color w:val="2D74B5"/>
          <w:spacing w:val="21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Simulation</w:t>
      </w:r>
      <w:r>
        <w:rPr>
          <w:rFonts w:ascii="Times New Roman"/>
          <w:b/>
          <w:color w:val="2D74B5"/>
          <w:spacing w:val="7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System</w:t>
      </w:r>
      <w:r>
        <w:rPr>
          <w:rFonts w:ascii="Times New Roman"/>
          <w:b/>
          <w:color w:val="2D74B5"/>
          <w:spacing w:val="7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(TSS)</w:t>
      </w:r>
      <w:r>
        <w:rPr>
          <w:rFonts w:ascii="Times New Roman"/>
          <w:b/>
          <w:color w:val="2D74B5"/>
          <w:spacing w:val="7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for</w:t>
      </w:r>
      <w:r>
        <w:rPr>
          <w:rFonts w:ascii="Times New Roman"/>
          <w:b/>
          <w:color w:val="2D74B5"/>
          <w:spacing w:val="7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Investigating</w:t>
      </w:r>
      <w:r>
        <w:rPr>
          <w:rFonts w:ascii="Times New Roman"/>
          <w:b/>
          <w:color w:val="2D74B5"/>
          <w:spacing w:val="7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the</w:t>
      </w:r>
      <w:r>
        <w:rPr>
          <w:rFonts w:ascii="Times New Roman"/>
          <w:b/>
          <w:color w:val="2D74B5"/>
          <w:spacing w:val="49"/>
          <w:w w:val="99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Relationship</w:t>
      </w:r>
      <w:r>
        <w:rPr>
          <w:rFonts w:ascii="Times New Roman"/>
          <w:b/>
          <w:color w:val="2D74B5"/>
          <w:spacing w:val="-5"/>
          <w:sz w:val="28"/>
        </w:rPr>
        <w:t xml:space="preserve"> </w:t>
      </w:r>
      <w:proofErr w:type="gramStart"/>
      <w:r>
        <w:rPr>
          <w:rFonts w:ascii="Times New Roman"/>
          <w:b/>
          <w:color w:val="2D74B5"/>
          <w:spacing w:val="-1"/>
          <w:sz w:val="28"/>
        </w:rPr>
        <w:t>Between</w:t>
      </w:r>
      <w:proofErr w:type="gramEnd"/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Frame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Rate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and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Max</w:t>
      </w:r>
      <w:ins w:id="0" w:author="Jack O Burns" w:date="2017-04-06T18:33:00Z">
        <w:r w:rsidR="00C627B3">
          <w:rPr>
            <w:rFonts w:ascii="Times New Roman"/>
            <w:b/>
            <w:color w:val="2D74B5"/>
            <w:spacing w:val="-1"/>
            <w:sz w:val="28"/>
          </w:rPr>
          <w:t>imum</w:t>
        </w:r>
      </w:ins>
      <w:r>
        <w:rPr>
          <w:rFonts w:ascii="Times New Roman"/>
          <w:b/>
          <w:color w:val="2D74B5"/>
          <w:spacing w:val="-5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Rover</w:t>
      </w:r>
      <w:r>
        <w:rPr>
          <w:rFonts w:ascii="Times New Roman"/>
          <w:b/>
          <w:color w:val="2D74B5"/>
          <w:spacing w:val="-4"/>
          <w:sz w:val="28"/>
        </w:rPr>
        <w:t xml:space="preserve"> </w:t>
      </w:r>
      <w:r>
        <w:rPr>
          <w:rFonts w:ascii="Times New Roman"/>
          <w:b/>
          <w:color w:val="2D74B5"/>
          <w:spacing w:val="-1"/>
          <w:sz w:val="28"/>
        </w:rPr>
        <w:t>Speed</w:t>
      </w:r>
    </w:p>
    <w:p w:rsidR="00C45900" w:rsidRDefault="00C45900">
      <w:pPr>
        <w:spacing w:before="9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:rsidR="00C45900" w:rsidRDefault="00C627B3">
      <w:pPr>
        <w:pStyle w:val="BodyText"/>
        <w:spacing w:line="284" w:lineRule="auto"/>
        <w:ind w:right="103"/>
        <w:jc w:val="both"/>
      </w:pPr>
      <w:ins w:id="1" w:author="Jack O Burns" w:date="2017-04-06T18:30:00Z">
        <w:r>
          <w:rPr>
            <w:spacing w:val="-1"/>
          </w:rPr>
          <w:t>In</w:t>
        </w:r>
      </w:ins>
      <w:del w:id="2" w:author="Jack O Burns" w:date="2017-04-06T18:30:00Z">
        <w:r w:rsidR="00162376" w:rsidDel="00C627B3">
          <w:rPr>
            <w:spacing w:val="-1"/>
          </w:rPr>
          <w:delText>Since</w:delText>
        </w:r>
      </w:del>
      <w:r w:rsidR="00162376">
        <w:rPr>
          <w:spacing w:val="11"/>
        </w:rPr>
        <w:t xml:space="preserve"> </w:t>
      </w:r>
      <w:r w:rsidR="00162376">
        <w:rPr>
          <w:spacing w:val="-1"/>
        </w:rPr>
        <w:t>developing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our</w:t>
      </w:r>
      <w:r w:rsidR="00162376">
        <w:rPr>
          <w:spacing w:val="12"/>
        </w:rPr>
        <w:t xml:space="preserve"> </w:t>
      </w:r>
      <w:proofErr w:type="spellStart"/>
      <w:r w:rsidR="00162376">
        <w:rPr>
          <w:spacing w:val="-1"/>
        </w:rPr>
        <w:t>Telerobotic</w:t>
      </w:r>
      <w:proofErr w:type="spellEnd"/>
      <w:r w:rsidR="00162376">
        <w:rPr>
          <w:spacing w:val="11"/>
        </w:rPr>
        <w:t xml:space="preserve"> </w:t>
      </w:r>
      <w:r w:rsidR="00162376">
        <w:rPr>
          <w:spacing w:val="-1"/>
        </w:rPr>
        <w:t>Simulation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System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(TSS)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and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exploring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effects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of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rate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on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81"/>
        </w:rPr>
        <w:t xml:space="preserve"> </w:t>
      </w:r>
      <w:r w:rsidR="00162376">
        <w:rPr>
          <w:spacing w:val="-1"/>
        </w:rPr>
        <w:t>operator’s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ability</w:t>
      </w:r>
      <w:r w:rsidR="00162376">
        <w:rPr>
          <w:spacing w:val="11"/>
        </w:rPr>
        <w:t xml:space="preserve"> </w:t>
      </w:r>
      <w:r w:rsidR="00162376">
        <w:t>to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explore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unfamiliar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environment</w:t>
      </w:r>
      <w:ins w:id="3" w:author="Jack O Burns" w:date="2017-04-06T18:30:00Z">
        <w:r>
          <w:rPr>
            <w:spacing w:val="-1"/>
          </w:rPr>
          <w:t>,</w:t>
        </w:r>
      </w:ins>
      <w:r w:rsidR="00162376">
        <w:rPr>
          <w:spacing w:val="-3"/>
        </w:rPr>
        <w:t xml:space="preserve"> </w:t>
      </w:r>
      <w:r w:rsidR="00162376">
        <w:rPr>
          <w:spacing w:val="-1"/>
        </w:rPr>
        <w:t>we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observed</w:t>
      </w:r>
      <w:r w:rsidR="00162376">
        <w:rPr>
          <w:spacing w:val="-3"/>
        </w:rPr>
        <w:t xml:space="preserve"> </w:t>
      </w:r>
      <w:r w:rsidR="00162376">
        <w:t>a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new</w:t>
      </w:r>
      <w:r w:rsidR="00162376">
        <w:rPr>
          <w:spacing w:val="-4"/>
        </w:rPr>
        <w:t xml:space="preserve"> </w:t>
      </w:r>
      <w:r w:rsidR="00162376">
        <w:rPr>
          <w:spacing w:val="-1"/>
        </w:rPr>
        <w:t>effect</w:t>
      </w:r>
      <w:ins w:id="4" w:author="Jack O Burns" w:date="2017-04-06T18:31:00Z">
        <w:r>
          <w:rPr>
            <w:spacing w:val="-1"/>
          </w:rPr>
          <w:t>:</w:t>
        </w:r>
      </w:ins>
      <w:ins w:id="5" w:author="Jack O Burns" w:date="2017-04-06T18:39:00Z">
        <w:r w:rsidR="00A62A68">
          <w:rPr>
            <w:spacing w:val="-1"/>
          </w:rPr>
          <w:t xml:space="preserve"> </w:t>
        </w:r>
      </w:ins>
      <w:del w:id="6" w:author="Jack O Burns" w:date="2017-04-06T18:31:00Z">
        <w:r w:rsidR="00162376" w:rsidDel="00C627B3">
          <w:rPr>
            <w:spacing w:val="-1"/>
          </w:rPr>
          <w:delText>.</w:delText>
        </w:r>
        <w:r w:rsidR="00162376" w:rsidDel="00C627B3">
          <w:rPr>
            <w:spacing w:val="-3"/>
          </w:rPr>
          <w:delText xml:space="preserve"> </w:delText>
        </w:r>
        <w:r w:rsidR="00162376" w:rsidDel="00C627B3">
          <w:rPr>
            <w:spacing w:val="-1"/>
          </w:rPr>
          <w:delText>T</w:delText>
        </w:r>
      </w:del>
      <w:ins w:id="7" w:author="Jack O Burns" w:date="2017-04-06T18:31:00Z">
        <w:r>
          <w:rPr>
            <w:spacing w:val="-1"/>
          </w:rPr>
          <w:t>t</w:t>
        </w:r>
      </w:ins>
      <w:r w:rsidR="00162376">
        <w:rPr>
          <w:spacing w:val="-1"/>
        </w:rPr>
        <w:t>he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combin</w:t>
      </w:r>
      <w:del w:id="8" w:author="Jack O Burns" w:date="2017-04-06T18:31:00Z">
        <w:r w:rsidR="00162376" w:rsidDel="00C627B3">
          <w:rPr>
            <w:spacing w:val="-1"/>
          </w:rPr>
          <w:delText>ed</w:delText>
        </w:r>
      </w:del>
      <w:ins w:id="9" w:author="Jack O Burns" w:date="2017-04-06T18:31:00Z">
        <w:r>
          <w:rPr>
            <w:spacing w:val="-1"/>
          </w:rPr>
          <w:t>ation</w:t>
        </w:r>
      </w:ins>
      <w:r w:rsidR="00162376">
        <w:rPr>
          <w:spacing w:val="-3"/>
        </w:rPr>
        <w:t xml:space="preserve"> </w:t>
      </w:r>
      <w:del w:id="10" w:author="Jack O Burns" w:date="2017-04-06T18:31:00Z">
        <w:r w:rsidR="00162376" w:rsidDel="00C627B3">
          <w:rPr>
            <w:spacing w:val="-1"/>
          </w:rPr>
          <w:delText>effect</w:delText>
        </w:r>
        <w:r w:rsidR="00162376" w:rsidDel="00C627B3">
          <w:rPr>
            <w:spacing w:val="-3"/>
          </w:rPr>
          <w:delText xml:space="preserve"> </w:delText>
        </w:r>
      </w:del>
      <w:r w:rsidR="00162376">
        <w:rPr>
          <w:spacing w:val="-1"/>
        </w:rPr>
        <w:t>of</w:t>
      </w:r>
      <w:r w:rsidR="00162376">
        <w:rPr>
          <w:spacing w:val="75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41"/>
        </w:rPr>
        <w:t xml:space="preserve"> </w:t>
      </w:r>
      <w:r w:rsidR="00162376">
        <w:rPr>
          <w:spacing w:val="-1"/>
        </w:rPr>
        <w:t>rate</w:t>
      </w:r>
      <w:r w:rsidR="00162376">
        <w:rPr>
          <w:spacing w:val="42"/>
        </w:rPr>
        <w:t xml:space="preserve"> </w:t>
      </w:r>
      <w:r w:rsidR="00162376">
        <w:rPr>
          <w:spacing w:val="-1"/>
        </w:rPr>
        <w:t>and</w:t>
      </w:r>
      <w:r w:rsidR="00162376">
        <w:rPr>
          <w:spacing w:val="42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speed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on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operator’s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ability</w:t>
      </w:r>
      <w:r w:rsidR="00162376">
        <w:rPr>
          <w:spacing w:val="27"/>
        </w:rPr>
        <w:t xml:space="preserve"> </w:t>
      </w:r>
      <w:r w:rsidR="00162376">
        <w:t>to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explore</w:t>
      </w:r>
      <w:r w:rsidR="00162376">
        <w:rPr>
          <w:spacing w:val="28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unfamiliar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environment.</w:t>
      </w:r>
      <w:r w:rsidR="00162376">
        <w:rPr>
          <w:spacing w:val="27"/>
        </w:rPr>
        <w:t xml:space="preserve"> </w:t>
      </w:r>
      <w:r w:rsidR="00162376">
        <w:t>A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person’s</w:t>
      </w:r>
      <w:r w:rsidR="00162376">
        <w:rPr>
          <w:spacing w:val="77"/>
        </w:rPr>
        <w:t xml:space="preserve"> </w:t>
      </w:r>
      <w:r w:rsidR="00162376">
        <w:rPr>
          <w:spacing w:val="-1"/>
        </w:rPr>
        <w:t>situational</w:t>
      </w:r>
      <w:r w:rsidR="00162376">
        <w:rPr>
          <w:spacing w:val="-4"/>
        </w:rPr>
        <w:t xml:space="preserve"> </w:t>
      </w:r>
      <w:r w:rsidR="00162376">
        <w:rPr>
          <w:spacing w:val="-1"/>
        </w:rPr>
        <w:t>awareness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degrades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as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their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position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changes</w:t>
      </w:r>
      <w:r w:rsidR="00162376">
        <w:rPr>
          <w:spacing w:val="-4"/>
        </w:rPr>
        <w:t xml:space="preserve"> </w:t>
      </w:r>
      <w:r w:rsidR="00162376">
        <w:rPr>
          <w:spacing w:val="-1"/>
        </w:rPr>
        <w:t>quickly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relative</w:t>
      </w:r>
      <w:r w:rsidR="00162376">
        <w:rPr>
          <w:spacing w:val="-3"/>
        </w:rPr>
        <w:t xml:space="preserve"> </w:t>
      </w:r>
      <w:r w:rsidR="00162376">
        <w:t>to</w:t>
      </w:r>
      <w:r w:rsidR="00162376">
        <w:rPr>
          <w:spacing w:val="-3"/>
        </w:rPr>
        <w:t xml:space="preserve"> </w:t>
      </w:r>
      <w:del w:id="11" w:author="Jack O Burns" w:date="2017-04-06T18:33:00Z">
        <w:r w:rsidR="00162376" w:rsidDel="00C627B3">
          <w:rPr>
            <w:spacing w:val="-1"/>
          </w:rPr>
          <w:delText>the</w:delText>
        </w:r>
      </w:del>
      <w:r w:rsidR="00162376">
        <w:rPr>
          <w:spacing w:val="-3"/>
        </w:rPr>
        <w:t xml:space="preserve"> </w:t>
      </w:r>
      <w:del w:id="12" w:author="Jack O Burns" w:date="2017-04-06T18:31:00Z">
        <w:r w:rsidR="00162376" w:rsidDel="00C627B3">
          <w:rPr>
            <w:spacing w:val="-1"/>
          </w:rPr>
          <w:delText>pers</w:delText>
        </w:r>
      </w:del>
      <w:del w:id="13" w:author="Jack O Burns" w:date="2017-04-06T18:32:00Z">
        <w:r w:rsidR="00162376" w:rsidDel="00C627B3">
          <w:rPr>
            <w:spacing w:val="-1"/>
          </w:rPr>
          <w:delText>on’s</w:delText>
        </w:r>
      </w:del>
      <w:ins w:id="14" w:author="Jack O Burns" w:date="2017-04-06T18:32:00Z">
        <w:r>
          <w:rPr>
            <w:spacing w:val="-1"/>
          </w:rPr>
          <w:t>their</w:t>
        </w:r>
      </w:ins>
      <w:r w:rsidR="00162376">
        <w:rPr>
          <w:spacing w:val="-3"/>
        </w:rPr>
        <w:t xml:space="preserve"> </w:t>
      </w:r>
      <w:r w:rsidR="00162376">
        <w:rPr>
          <w:spacing w:val="-1"/>
        </w:rPr>
        <w:t>ability</w:t>
      </w:r>
      <w:r w:rsidR="00162376">
        <w:rPr>
          <w:spacing w:val="-4"/>
        </w:rPr>
        <w:t xml:space="preserve"> </w:t>
      </w:r>
      <w:r w:rsidR="00162376">
        <w:t>to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see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the</w:t>
      </w:r>
      <w:del w:id="15" w:author="Jack O Burns" w:date="2017-04-06T18:32:00Z">
        <w:r w:rsidR="00162376" w:rsidDel="00C627B3">
          <w:rPr>
            <w:spacing w:val="-1"/>
          </w:rPr>
          <w:delText>ir</w:delText>
        </w:r>
        <w:r w:rsidR="00162376" w:rsidDel="00C627B3">
          <w:rPr>
            <w:spacing w:val="81"/>
          </w:rPr>
          <w:delText xml:space="preserve"> </w:delText>
        </w:r>
      </w:del>
      <w:ins w:id="16" w:author="Jack O Burns" w:date="2017-04-06T18:32:00Z">
        <w:r>
          <w:rPr>
            <w:spacing w:val="81"/>
          </w:rPr>
          <w:t xml:space="preserve"> </w:t>
        </w:r>
      </w:ins>
      <w:r w:rsidR="00162376">
        <w:rPr>
          <w:spacing w:val="-1"/>
        </w:rPr>
        <w:t>surroundings.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As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rate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of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video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feed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decreases,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max</w:t>
      </w:r>
      <w:ins w:id="17" w:author="Jack O Burns" w:date="2017-04-06T18:33:00Z">
        <w:r>
          <w:rPr>
            <w:spacing w:val="-1"/>
          </w:rPr>
          <w:t>imum</w:t>
        </w:r>
      </w:ins>
      <w:r w:rsidR="00162376">
        <w:rPr>
          <w:spacing w:val="27"/>
        </w:rPr>
        <w:t xml:space="preserve"> </w:t>
      </w:r>
      <w:r w:rsidR="00162376">
        <w:rPr>
          <w:spacing w:val="-1"/>
        </w:rPr>
        <w:t>speed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that</w:t>
      </w:r>
      <w:r w:rsidR="00162376">
        <w:rPr>
          <w:spacing w:val="13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can</w:t>
      </w:r>
      <w:r w:rsidR="00162376">
        <w:rPr>
          <w:spacing w:val="13"/>
        </w:rPr>
        <w:t xml:space="preserve"> </w:t>
      </w:r>
      <w:r w:rsidR="00162376">
        <w:rPr>
          <w:spacing w:val="-1"/>
        </w:rPr>
        <w:t>traverse</w:t>
      </w:r>
      <w:r w:rsidR="00162376">
        <w:rPr>
          <w:spacing w:val="75"/>
          <w:w w:val="99"/>
        </w:rPr>
        <w:t xml:space="preserve"> </w:t>
      </w:r>
      <w:r w:rsidR="00162376">
        <w:rPr>
          <w:spacing w:val="-1"/>
        </w:rPr>
        <w:t>must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also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decrease</w:t>
      </w:r>
      <w:r w:rsidR="00162376">
        <w:rPr>
          <w:spacing w:val="12"/>
        </w:rPr>
        <w:t xml:space="preserve"> </w:t>
      </w:r>
      <w:r w:rsidR="00162376">
        <w:t>to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account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12"/>
        </w:rPr>
        <w:t xml:space="preserve"> </w:t>
      </w:r>
      <w:r w:rsidR="00162376">
        <w:t>a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lower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rate.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Using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TSS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we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tested</w:t>
      </w:r>
      <w:r w:rsidR="00162376">
        <w:rPr>
          <w:spacing w:val="-2"/>
        </w:rPr>
        <w:t xml:space="preserve"> </w:t>
      </w:r>
      <w:del w:id="18" w:author="Jack O Burns" w:date="2017-04-06T18:33:00Z">
        <w:r w:rsidR="00162376" w:rsidDel="00C627B3">
          <w:rPr>
            <w:spacing w:val="-1"/>
          </w:rPr>
          <w:delText>many</w:delText>
        </w:r>
        <w:r w:rsidR="00162376" w:rsidDel="00C627B3">
          <w:rPr>
            <w:spacing w:val="-3"/>
          </w:rPr>
          <w:delText xml:space="preserve"> </w:delText>
        </w:r>
      </w:del>
      <w:r w:rsidR="00162376">
        <w:rPr>
          <w:spacing w:val="-1"/>
        </w:rPr>
        <w:t>different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maximum</w:t>
      </w:r>
      <w:r w:rsidR="00162376">
        <w:rPr>
          <w:spacing w:val="67"/>
          <w:w w:val="99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2"/>
        </w:rPr>
        <w:t xml:space="preserve"> </w:t>
      </w:r>
      <w:r w:rsidR="00162376">
        <w:rPr>
          <w:spacing w:val="-1"/>
        </w:rPr>
        <w:t>speeds</w:t>
      </w:r>
      <w:r w:rsidR="00162376">
        <w:rPr>
          <w:spacing w:val="3"/>
        </w:rPr>
        <w:t xml:space="preserve"> </w:t>
      </w:r>
      <w:r w:rsidR="00162376">
        <w:rPr>
          <w:spacing w:val="-1"/>
        </w:rPr>
        <w:t>with</w:t>
      </w:r>
      <w:r w:rsidR="00162376">
        <w:rPr>
          <w:spacing w:val="2"/>
        </w:rPr>
        <w:t xml:space="preserve"> </w:t>
      </w:r>
      <w:r w:rsidR="00162376">
        <w:rPr>
          <w:spacing w:val="-1"/>
        </w:rPr>
        <w:t>various</w:t>
      </w:r>
      <w:r w:rsidR="00162376">
        <w:rPr>
          <w:spacing w:val="3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2"/>
        </w:rPr>
        <w:t xml:space="preserve"> </w:t>
      </w:r>
      <w:r w:rsidR="00162376">
        <w:rPr>
          <w:spacing w:val="-1"/>
        </w:rPr>
        <w:t>rates.</w:t>
      </w:r>
      <w:r w:rsidR="00162376">
        <w:rPr>
          <w:spacing w:val="3"/>
        </w:rPr>
        <w:t xml:space="preserve"> </w:t>
      </w:r>
      <w:r w:rsidR="00162376">
        <w:rPr>
          <w:spacing w:val="-1"/>
        </w:rPr>
        <w:t>Our</w:t>
      </w:r>
      <w:r w:rsidR="00162376">
        <w:rPr>
          <w:spacing w:val="3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2"/>
        </w:rPr>
        <w:t xml:space="preserve"> </w:t>
      </w:r>
      <w:r w:rsidR="00162376">
        <w:rPr>
          <w:spacing w:val="-1"/>
        </w:rPr>
        <w:t>roughly</w:t>
      </w:r>
      <w:r w:rsidR="00162376">
        <w:rPr>
          <w:spacing w:val="43"/>
        </w:rPr>
        <w:t xml:space="preserve"> </w:t>
      </w:r>
      <w:r w:rsidR="00162376">
        <w:rPr>
          <w:spacing w:val="-1"/>
        </w:rPr>
        <w:t>operated</w:t>
      </w:r>
      <w:r w:rsidR="00162376">
        <w:rPr>
          <w:spacing w:val="43"/>
        </w:rPr>
        <w:t xml:space="preserve"> </w:t>
      </w:r>
      <w:r w:rsidR="00162376">
        <w:t>in</w:t>
      </w:r>
      <w:r w:rsidR="00162376">
        <w:rPr>
          <w:spacing w:val="43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42"/>
        </w:rPr>
        <w:t xml:space="preserve"> </w:t>
      </w:r>
      <w:r w:rsidR="00162376">
        <w:rPr>
          <w:spacing w:val="-1"/>
        </w:rPr>
        <w:t>on-off</w:t>
      </w:r>
      <w:r w:rsidR="00162376">
        <w:rPr>
          <w:spacing w:val="43"/>
        </w:rPr>
        <w:t xml:space="preserve"> </w:t>
      </w:r>
      <w:r w:rsidR="00162376">
        <w:rPr>
          <w:spacing w:val="-1"/>
        </w:rPr>
        <w:t>fashion</w:t>
      </w:r>
      <w:r w:rsidR="00162376">
        <w:rPr>
          <w:spacing w:val="43"/>
        </w:rPr>
        <w:t xml:space="preserve"> </w:t>
      </w:r>
      <w:r w:rsidR="00162376">
        <w:t>to</w:t>
      </w:r>
      <w:r w:rsidR="00162376">
        <w:rPr>
          <w:spacing w:val="43"/>
        </w:rPr>
        <w:t xml:space="preserve"> </w:t>
      </w:r>
      <w:r w:rsidR="00162376">
        <w:rPr>
          <w:spacing w:val="-1"/>
        </w:rPr>
        <w:t>help</w:t>
      </w:r>
      <w:r w:rsidR="00162376">
        <w:rPr>
          <w:spacing w:val="42"/>
        </w:rPr>
        <w:t xml:space="preserve"> </w:t>
      </w:r>
      <w:r w:rsidR="00162376">
        <w:rPr>
          <w:spacing w:val="-1"/>
        </w:rPr>
        <w:t>us</w:t>
      </w:r>
      <w:r w:rsidR="00162376">
        <w:rPr>
          <w:spacing w:val="69"/>
        </w:rPr>
        <w:t xml:space="preserve"> </w:t>
      </w:r>
      <w:r w:rsidR="00162376">
        <w:rPr>
          <w:spacing w:val="-1"/>
        </w:rPr>
        <w:t>determine</w:t>
      </w:r>
      <w:r w:rsidR="00162376">
        <w:rPr>
          <w:spacing w:val="15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6"/>
        </w:rPr>
        <w:t xml:space="preserve"> </w:t>
      </w:r>
      <w:r w:rsidR="00162376">
        <w:rPr>
          <w:spacing w:val="-1"/>
        </w:rPr>
        <w:t>maximum</w:t>
      </w:r>
      <w:r w:rsidR="00162376">
        <w:rPr>
          <w:spacing w:val="16"/>
        </w:rPr>
        <w:t xml:space="preserve"> </w:t>
      </w:r>
      <w:r w:rsidR="00162376">
        <w:rPr>
          <w:spacing w:val="-1"/>
        </w:rPr>
        <w:t>speed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each</w:t>
      </w:r>
      <w:r w:rsidR="00162376">
        <w:rPr>
          <w:spacing w:val="2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rate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that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still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promoted</w:t>
      </w:r>
      <w:r w:rsidR="00162376">
        <w:rPr>
          <w:spacing w:val="2"/>
        </w:rPr>
        <w:t xml:space="preserve"> </w:t>
      </w:r>
      <w:r w:rsidR="00162376">
        <w:rPr>
          <w:spacing w:val="-1"/>
        </w:rPr>
        <w:t>effective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exploration</w:t>
      </w:r>
      <w:r w:rsidR="00162376">
        <w:rPr>
          <w:spacing w:val="1"/>
        </w:rPr>
        <w:t xml:space="preserve"> </w:t>
      </w:r>
      <w:r w:rsidR="00162376">
        <w:t>in</w:t>
      </w:r>
      <w:r w:rsidR="00162376">
        <w:rPr>
          <w:spacing w:val="1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77"/>
        </w:rPr>
        <w:t xml:space="preserve"> </w:t>
      </w:r>
      <w:r w:rsidR="00162376">
        <w:rPr>
          <w:spacing w:val="-1"/>
        </w:rPr>
        <w:t>unfamiliar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environment.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This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information</w:t>
      </w:r>
      <w:r w:rsidR="00162376">
        <w:rPr>
          <w:spacing w:val="11"/>
        </w:rPr>
        <w:t xml:space="preserve"> </w:t>
      </w:r>
      <w:r w:rsidR="00162376">
        <w:t>is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very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useful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-4"/>
        </w:rPr>
        <w:t xml:space="preserve"> </w:t>
      </w:r>
      <w:r w:rsidR="00162376">
        <w:rPr>
          <w:spacing w:val="-1"/>
        </w:rPr>
        <w:t>future</w:t>
      </w:r>
      <w:r w:rsidR="00162376">
        <w:rPr>
          <w:spacing w:val="-3"/>
        </w:rPr>
        <w:t xml:space="preserve"> </w:t>
      </w:r>
      <w:proofErr w:type="spellStart"/>
      <w:r w:rsidR="00162376">
        <w:rPr>
          <w:spacing w:val="-1"/>
        </w:rPr>
        <w:t>telerobotic</w:t>
      </w:r>
      <w:proofErr w:type="spellEnd"/>
      <w:r w:rsidR="00162376">
        <w:rPr>
          <w:spacing w:val="-3"/>
        </w:rPr>
        <w:t xml:space="preserve"> </w:t>
      </w:r>
      <w:r w:rsidR="00162376">
        <w:rPr>
          <w:spacing w:val="-1"/>
        </w:rPr>
        <w:t>development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and</w:t>
      </w:r>
      <w:r w:rsidR="00162376">
        <w:rPr>
          <w:spacing w:val="-4"/>
        </w:rPr>
        <w:t xml:space="preserve"> </w:t>
      </w:r>
      <w:ins w:id="19" w:author="Jack O Burns" w:date="2017-04-06T18:34:00Z">
        <w:r>
          <w:rPr>
            <w:spacing w:val="-4"/>
          </w:rPr>
          <w:t xml:space="preserve">human-robotic </w:t>
        </w:r>
      </w:ins>
      <w:r w:rsidR="00162376">
        <w:rPr>
          <w:spacing w:val="-1"/>
        </w:rPr>
        <w:t>missions.</w:t>
      </w:r>
      <w:r w:rsidR="00162376">
        <w:rPr>
          <w:spacing w:val="79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example,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del w:id="20" w:author="Jack O Burns" w:date="2017-04-06T18:34:00Z">
        <w:r w:rsidR="00162376" w:rsidDel="00C627B3">
          <w:rPr>
            <w:spacing w:val="-1"/>
          </w:rPr>
          <w:delText>future</w:delText>
        </w:r>
        <w:r w:rsidR="00162376" w:rsidDel="00C627B3">
          <w:rPr>
            <w:spacing w:val="-2"/>
          </w:rPr>
          <w:delText xml:space="preserve"> </w:delText>
        </w:r>
      </w:del>
      <w:r w:rsidR="00162376">
        <w:rPr>
          <w:spacing w:val="-1"/>
        </w:rPr>
        <w:t>Orion</w:t>
      </w:r>
      <w:r w:rsidR="00162376">
        <w:rPr>
          <w:spacing w:val="-3"/>
        </w:rPr>
        <w:t xml:space="preserve"> </w:t>
      </w:r>
      <w:del w:id="21" w:author="Jack O Burns" w:date="2017-04-06T18:34:00Z">
        <w:r w:rsidR="00162376" w:rsidDel="00C627B3">
          <w:rPr>
            <w:spacing w:val="-1"/>
          </w:rPr>
          <w:delText>Multi-Purpose</w:delText>
        </w:r>
        <w:r w:rsidR="00162376" w:rsidDel="00C627B3">
          <w:rPr>
            <w:spacing w:val="-3"/>
          </w:rPr>
          <w:delText xml:space="preserve"> </w:delText>
        </w:r>
      </w:del>
      <w:del w:id="22" w:author="Jack O Burns" w:date="2017-04-06T18:39:00Z">
        <w:r w:rsidR="00162376" w:rsidDel="00A62A68">
          <w:rPr>
            <w:spacing w:val="-1"/>
          </w:rPr>
          <w:delText>C</w:delText>
        </w:r>
      </w:del>
      <w:ins w:id="23" w:author="Jack O Burns" w:date="2017-04-06T18:39:00Z">
        <w:r w:rsidR="00A62A68">
          <w:rPr>
            <w:spacing w:val="-1"/>
          </w:rPr>
          <w:t>c</w:t>
        </w:r>
      </w:ins>
      <w:r w:rsidR="00162376">
        <w:rPr>
          <w:spacing w:val="-1"/>
        </w:rPr>
        <w:t>rew</w:t>
      </w:r>
      <w:r w:rsidR="00162376">
        <w:rPr>
          <w:spacing w:val="-2"/>
        </w:rPr>
        <w:t xml:space="preserve"> </w:t>
      </w:r>
      <w:del w:id="24" w:author="Jack O Burns" w:date="2017-04-06T18:39:00Z">
        <w:r w:rsidR="00162376" w:rsidDel="00A62A68">
          <w:rPr>
            <w:spacing w:val="-1"/>
          </w:rPr>
          <w:delText>V</w:delText>
        </w:r>
      </w:del>
      <w:ins w:id="25" w:author="Jack O Burns" w:date="2017-04-06T18:40:00Z">
        <w:r w:rsidR="00A62A68">
          <w:rPr>
            <w:spacing w:val="-1"/>
          </w:rPr>
          <w:t>v</w:t>
        </w:r>
      </w:ins>
      <w:bookmarkStart w:id="26" w:name="_GoBack"/>
      <w:bookmarkEnd w:id="26"/>
      <w:r w:rsidR="00162376">
        <w:rPr>
          <w:spacing w:val="-1"/>
        </w:rPr>
        <w:t>ehicle</w:t>
      </w:r>
      <w:r w:rsidR="00162376">
        <w:rPr>
          <w:spacing w:val="-3"/>
        </w:rPr>
        <w:t xml:space="preserve"> </w:t>
      </w:r>
      <w:del w:id="27" w:author="Jack O Burns" w:date="2017-04-06T18:34:00Z">
        <w:r w:rsidR="00162376" w:rsidDel="00C627B3">
          <w:rPr>
            <w:spacing w:val="-1"/>
          </w:rPr>
          <w:delText>(MPCV)</w:delText>
        </w:r>
        <w:r w:rsidR="00162376" w:rsidDel="00C627B3">
          <w:rPr>
            <w:spacing w:val="-3"/>
          </w:rPr>
          <w:delText xml:space="preserve"> </w:delText>
        </w:r>
      </w:del>
      <w:r w:rsidR="00162376">
        <w:t>is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set</w:t>
      </w:r>
      <w:r w:rsidR="00162376">
        <w:rPr>
          <w:spacing w:val="-3"/>
        </w:rPr>
        <w:t xml:space="preserve"> </w:t>
      </w:r>
      <w:r w:rsidR="00162376">
        <w:t>to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orbit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above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lunar</w:t>
      </w:r>
      <w:r w:rsidR="00162376">
        <w:rPr>
          <w:spacing w:val="-2"/>
        </w:rPr>
        <w:t xml:space="preserve"> </w:t>
      </w:r>
      <w:proofErr w:type="spellStart"/>
      <w:r w:rsidR="00162376">
        <w:rPr>
          <w:spacing w:val="-1"/>
        </w:rPr>
        <w:t>farside</w:t>
      </w:r>
      <w:proofErr w:type="spellEnd"/>
      <w:ins w:id="28" w:author="Jack O Burns" w:date="2017-04-06T18:35:00Z">
        <w:r>
          <w:rPr>
            <w:spacing w:val="-1"/>
          </w:rPr>
          <w:t>, possibly</w:t>
        </w:r>
      </w:ins>
      <w:r w:rsidR="00162376">
        <w:rPr>
          <w:spacing w:val="77"/>
          <w:w w:val="99"/>
        </w:rPr>
        <w:t xml:space="preserve"> </w:t>
      </w:r>
      <w:r w:rsidR="00162376">
        <w:rPr>
          <w:spacing w:val="-1"/>
        </w:rPr>
        <w:t>at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ins w:id="29" w:author="Jack O Burns" w:date="2017-04-06T18:35:00Z">
        <w:r>
          <w:rPr>
            <w:spacing w:val="12"/>
          </w:rPr>
          <w:t xml:space="preserve">Earth-Moon </w:t>
        </w:r>
      </w:ins>
      <w:r w:rsidR="00162376">
        <w:rPr>
          <w:spacing w:val="-1"/>
        </w:rPr>
        <w:t>L</w:t>
      </w:r>
      <w:del w:id="30" w:author="Jack O Burns" w:date="2017-04-06T18:35:00Z">
        <w:r w:rsidR="00162376" w:rsidDel="00C627B3">
          <w:rPr>
            <w:spacing w:val="-1"/>
          </w:rPr>
          <w:delText>-</w:delText>
        </w:r>
      </w:del>
      <w:r w:rsidR="00162376">
        <w:rPr>
          <w:spacing w:val="-1"/>
        </w:rPr>
        <w:t>2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Lagrange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point</w:t>
      </w:r>
      <w:ins w:id="31" w:author="Jack O Burns" w:date="2017-04-06T18:35:00Z">
        <w:r>
          <w:rPr>
            <w:spacing w:val="-1"/>
          </w:rPr>
          <w:t>,</w:t>
        </w:r>
      </w:ins>
      <w:r w:rsidR="00162376">
        <w:rPr>
          <w:spacing w:val="12"/>
        </w:rPr>
        <w:t xml:space="preserve"> </w:t>
      </w:r>
      <w:r w:rsidR="00162376">
        <w:rPr>
          <w:spacing w:val="-1"/>
        </w:rPr>
        <w:t>and</w:t>
      </w:r>
      <w:r w:rsidR="00162376">
        <w:rPr>
          <w:spacing w:val="12"/>
        </w:rPr>
        <w:t xml:space="preserve"> </w:t>
      </w:r>
      <w:ins w:id="32" w:author="Jack O Burns" w:date="2017-04-06T18:35:00Z">
        <w:r>
          <w:rPr>
            <w:spacing w:val="12"/>
          </w:rPr>
          <w:t xml:space="preserve">potentially </w:t>
        </w:r>
      </w:ins>
      <w:r w:rsidR="00162376">
        <w:rPr>
          <w:spacing w:val="-1"/>
        </w:rPr>
        <w:t>operate</w:t>
      </w:r>
      <w:r w:rsidR="00162376">
        <w:rPr>
          <w:spacing w:val="13"/>
        </w:rPr>
        <w:t xml:space="preserve"> </w:t>
      </w:r>
      <w:r w:rsidR="00162376">
        <w:rPr>
          <w:spacing w:val="-1"/>
        </w:rPr>
        <w:t>rovers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on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lunar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surface.</w:t>
      </w:r>
      <w:r w:rsidR="00162376">
        <w:rPr>
          <w:spacing w:val="12"/>
        </w:rPr>
        <w:t xml:space="preserve"> </w:t>
      </w:r>
      <w:del w:id="33" w:author="Jack O Burns" w:date="2017-04-06T18:35:00Z">
        <w:r w:rsidR="00162376" w:rsidDel="00C627B3">
          <w:rPr>
            <w:spacing w:val="-1"/>
          </w:rPr>
          <w:delText>The</w:delText>
        </w:r>
        <w:r w:rsidR="00162376" w:rsidDel="00C627B3">
          <w:rPr>
            <w:spacing w:val="12"/>
          </w:rPr>
          <w:delText xml:space="preserve"> </w:delText>
        </w:r>
      </w:del>
      <w:r w:rsidR="00162376">
        <w:rPr>
          <w:spacing w:val="-1"/>
        </w:rPr>
        <w:t>Orion</w:t>
      </w:r>
      <w:r w:rsidR="00162376">
        <w:rPr>
          <w:spacing w:val="13"/>
        </w:rPr>
        <w:t xml:space="preserve"> </w:t>
      </w:r>
      <w:del w:id="34" w:author="Jack O Burns" w:date="2017-04-06T18:35:00Z">
        <w:r w:rsidR="00162376" w:rsidDel="00C627B3">
          <w:rPr>
            <w:spacing w:val="-1"/>
          </w:rPr>
          <w:delText>MPCV</w:delText>
        </w:r>
        <w:r w:rsidR="00162376" w:rsidDel="00C627B3">
          <w:rPr>
            <w:spacing w:val="12"/>
          </w:rPr>
          <w:delText xml:space="preserve"> </w:delText>
        </w:r>
      </w:del>
      <w:r w:rsidR="00162376">
        <w:rPr>
          <w:spacing w:val="-1"/>
        </w:rPr>
        <w:t>will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have</w:t>
      </w:r>
      <w:r w:rsidR="00162376">
        <w:rPr>
          <w:spacing w:val="-3"/>
        </w:rPr>
        <w:t xml:space="preserve"> </w:t>
      </w:r>
      <w:r w:rsidR="00162376">
        <w:t>a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limited</w:t>
      </w:r>
      <w:r w:rsidR="00162376">
        <w:rPr>
          <w:spacing w:val="77"/>
        </w:rPr>
        <w:t xml:space="preserve"> </w:t>
      </w:r>
      <w:r w:rsidR="00162376">
        <w:rPr>
          <w:spacing w:val="-1"/>
        </w:rPr>
        <w:t>bandwidth</w:t>
      </w:r>
      <w:r w:rsidR="00162376">
        <w:rPr>
          <w:spacing w:val="26"/>
        </w:rPr>
        <w:t xml:space="preserve"> </w:t>
      </w:r>
      <w:r w:rsidR="00162376">
        <w:t>to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send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and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receive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information</w:t>
      </w:r>
      <w:r w:rsidR="00162376">
        <w:rPr>
          <w:spacing w:val="26"/>
        </w:rPr>
        <w:t xml:space="preserve"> </w:t>
      </w:r>
      <w:r w:rsidR="00162376">
        <w:rPr>
          <w:spacing w:val="-1"/>
        </w:rPr>
        <w:t>so</w:t>
      </w:r>
      <w:r w:rsidR="00162376">
        <w:rPr>
          <w:spacing w:val="27"/>
        </w:rPr>
        <w:t xml:space="preserve"> </w:t>
      </w:r>
      <w:r w:rsidR="00162376">
        <w:t>it</w:t>
      </w:r>
      <w:r w:rsidR="00162376">
        <w:rPr>
          <w:spacing w:val="27"/>
        </w:rPr>
        <w:t xml:space="preserve"> </w:t>
      </w:r>
      <w:r w:rsidR="00162376">
        <w:t>is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imperative</w:t>
      </w:r>
      <w:r w:rsidR="00162376">
        <w:rPr>
          <w:spacing w:val="27"/>
        </w:rPr>
        <w:t xml:space="preserve"> </w:t>
      </w:r>
      <w:r w:rsidR="00162376">
        <w:t>to</w:t>
      </w:r>
      <w:r w:rsidR="00162376">
        <w:rPr>
          <w:spacing w:val="26"/>
        </w:rPr>
        <w:t xml:space="preserve"> </w:t>
      </w:r>
      <w:r w:rsidR="00162376">
        <w:rPr>
          <w:spacing w:val="-1"/>
        </w:rPr>
        <w:t>utilize</w:t>
      </w:r>
      <w:r w:rsidR="00162376">
        <w:rPr>
          <w:spacing w:val="27"/>
        </w:rPr>
        <w:t xml:space="preserve"> </w:t>
      </w:r>
      <w:r w:rsidR="00162376">
        <w:rPr>
          <w:spacing w:val="-1"/>
        </w:rPr>
        <w:t>every</w:t>
      </w:r>
      <w:r w:rsidR="00162376">
        <w:rPr>
          <w:spacing w:val="27"/>
        </w:rPr>
        <w:t xml:space="preserve"> </w:t>
      </w:r>
      <w:proofErr w:type="spellStart"/>
      <w:r w:rsidR="00162376">
        <w:rPr>
          <w:spacing w:val="-1"/>
        </w:rPr>
        <w:t>byte</w:t>
      </w:r>
      <w:proofErr w:type="spellEnd"/>
      <w:r w:rsidR="00162376">
        <w:rPr>
          <w:spacing w:val="-1"/>
        </w:rPr>
        <w:t>.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Understanding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71"/>
          <w:w w:val="99"/>
        </w:rPr>
        <w:t xml:space="preserve"> </w:t>
      </w:r>
      <w:r w:rsidR="00162376">
        <w:rPr>
          <w:spacing w:val="-1"/>
        </w:rPr>
        <w:t>relationship</w:t>
      </w:r>
      <w:r w:rsidR="00162376">
        <w:rPr>
          <w:spacing w:val="31"/>
        </w:rPr>
        <w:t xml:space="preserve"> </w:t>
      </w:r>
      <w:r w:rsidR="00162376">
        <w:rPr>
          <w:spacing w:val="-1"/>
        </w:rPr>
        <w:t>between</w:t>
      </w:r>
      <w:r w:rsidR="00162376">
        <w:rPr>
          <w:spacing w:val="31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31"/>
        </w:rPr>
        <w:t xml:space="preserve"> </w:t>
      </w:r>
      <w:r w:rsidR="00162376">
        <w:rPr>
          <w:spacing w:val="-1"/>
        </w:rPr>
        <w:t>rate</w:t>
      </w:r>
      <w:r w:rsidR="00162376">
        <w:rPr>
          <w:spacing w:val="17"/>
        </w:rPr>
        <w:t xml:space="preserve"> </w:t>
      </w:r>
      <w:r w:rsidR="00162376">
        <w:rPr>
          <w:spacing w:val="-1"/>
        </w:rPr>
        <w:t>and</w:t>
      </w:r>
      <w:r w:rsidR="00162376">
        <w:rPr>
          <w:spacing w:val="17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16"/>
        </w:rPr>
        <w:t xml:space="preserve"> </w:t>
      </w:r>
      <w:r w:rsidR="00162376">
        <w:rPr>
          <w:spacing w:val="-1"/>
        </w:rPr>
        <w:t>speed</w:t>
      </w:r>
      <w:r w:rsidR="00162376">
        <w:rPr>
          <w:spacing w:val="17"/>
        </w:rPr>
        <w:t xml:space="preserve"> </w:t>
      </w:r>
      <w:r w:rsidR="00162376">
        <w:rPr>
          <w:spacing w:val="-1"/>
        </w:rPr>
        <w:t>will</w:t>
      </w:r>
      <w:r w:rsidR="00162376">
        <w:rPr>
          <w:spacing w:val="16"/>
        </w:rPr>
        <w:t xml:space="preserve"> </w:t>
      </w:r>
      <w:r w:rsidR="00162376">
        <w:rPr>
          <w:spacing w:val="-1"/>
        </w:rPr>
        <w:t>allow</w:t>
      </w:r>
      <w:r w:rsidR="00162376">
        <w:rPr>
          <w:spacing w:val="17"/>
        </w:rPr>
        <w:t xml:space="preserve"> </w:t>
      </w:r>
      <w:r w:rsidR="00162376">
        <w:rPr>
          <w:spacing w:val="-1"/>
        </w:rPr>
        <w:t>optimal</w:t>
      </w:r>
      <w:r w:rsidR="00162376">
        <w:rPr>
          <w:spacing w:val="17"/>
        </w:rPr>
        <w:t xml:space="preserve"> </w:t>
      </w:r>
      <w:r w:rsidR="00162376">
        <w:rPr>
          <w:spacing w:val="-1"/>
        </w:rPr>
        <w:t>utilization</w:t>
      </w:r>
      <w:r w:rsidR="00162376">
        <w:rPr>
          <w:spacing w:val="16"/>
        </w:rPr>
        <w:t xml:space="preserve"> </w:t>
      </w:r>
      <w:r w:rsidR="00162376">
        <w:rPr>
          <w:spacing w:val="-1"/>
        </w:rPr>
        <w:t>of</w:t>
      </w:r>
      <w:r w:rsidR="00162376">
        <w:rPr>
          <w:spacing w:val="17"/>
        </w:rPr>
        <w:t xml:space="preserve"> </w:t>
      </w:r>
      <w:r w:rsidR="00162376">
        <w:rPr>
          <w:spacing w:val="-1"/>
        </w:rPr>
        <w:t>bandwidth</w:t>
      </w:r>
      <w:r w:rsidR="00162376">
        <w:rPr>
          <w:spacing w:val="16"/>
        </w:rPr>
        <w:t xml:space="preserve"> </w:t>
      </w:r>
      <w:r w:rsidR="00162376">
        <w:rPr>
          <w:spacing w:val="-1"/>
        </w:rPr>
        <w:t>by</w:t>
      </w:r>
      <w:r w:rsidR="00162376">
        <w:rPr>
          <w:spacing w:val="79"/>
        </w:rPr>
        <w:t xml:space="preserve"> </w:t>
      </w:r>
      <w:r w:rsidR="00162376">
        <w:rPr>
          <w:spacing w:val="-1"/>
        </w:rPr>
        <w:t>continuously</w:t>
      </w:r>
      <w:r w:rsidR="00162376">
        <w:rPr>
          <w:spacing w:val="11"/>
        </w:rPr>
        <w:t xml:space="preserve"> </w:t>
      </w:r>
      <w:r w:rsidR="00162376">
        <w:rPr>
          <w:spacing w:val="-1"/>
        </w:rPr>
        <w:t>varying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speed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based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on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available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rate.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Therefore,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max</w:t>
      </w:r>
      <w:ins w:id="35" w:author="Jack O Burns" w:date="2017-04-06T18:36:00Z">
        <w:r>
          <w:rPr>
            <w:spacing w:val="-1"/>
          </w:rPr>
          <w:t>imum</w:t>
        </w:r>
      </w:ins>
      <w:r w:rsidR="00162376">
        <w:rPr>
          <w:spacing w:val="-3"/>
        </w:rPr>
        <w:t xml:space="preserve"> </w:t>
      </w:r>
      <w:r w:rsidR="00162376">
        <w:rPr>
          <w:spacing w:val="-1"/>
        </w:rPr>
        <w:t>speed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of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rover</w:t>
      </w:r>
      <w:r w:rsidR="00162376">
        <w:rPr>
          <w:spacing w:val="75"/>
        </w:rPr>
        <w:t xml:space="preserve"> </w:t>
      </w:r>
      <w:r w:rsidR="00162376">
        <w:rPr>
          <w:spacing w:val="-1"/>
        </w:rPr>
        <w:t>can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be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throttled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down</w:t>
      </w:r>
      <w:r w:rsidR="00162376">
        <w:rPr>
          <w:spacing w:val="12"/>
        </w:rPr>
        <w:t xml:space="preserve"> </w:t>
      </w:r>
      <w:r w:rsidR="00162376">
        <w:t>to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allow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13"/>
        </w:rPr>
        <w:t xml:space="preserve"> </w:t>
      </w:r>
      <w:r w:rsidR="00162376">
        <w:rPr>
          <w:spacing w:val="-1"/>
        </w:rPr>
        <w:t>continuous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operations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even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as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network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conditions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deteriorate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-2"/>
        </w:rPr>
        <w:t xml:space="preserve"> </w:t>
      </w:r>
      <w:r w:rsidR="00162376">
        <w:t>a</w:t>
      </w:r>
      <w:r w:rsidR="00162376">
        <w:rPr>
          <w:spacing w:val="81"/>
          <w:w w:val="99"/>
        </w:rPr>
        <w:t xml:space="preserve"> </w:t>
      </w:r>
      <w:r w:rsidR="00162376">
        <w:rPr>
          <w:spacing w:val="-1"/>
        </w:rPr>
        <w:t>portion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of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an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orbit.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By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decreasing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frame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rate</w:t>
      </w:r>
      <w:r w:rsidR="00162376">
        <w:rPr>
          <w:spacing w:val="13"/>
        </w:rPr>
        <w:t xml:space="preserve"> </w:t>
      </w:r>
      <w:r w:rsidR="00162376">
        <w:rPr>
          <w:spacing w:val="-1"/>
        </w:rPr>
        <w:t>at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slower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speeds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bandwidth</w:t>
      </w:r>
      <w:r w:rsidR="00162376">
        <w:rPr>
          <w:spacing w:val="12"/>
        </w:rPr>
        <w:t xml:space="preserve"> </w:t>
      </w:r>
      <w:r w:rsidR="00162376">
        <w:rPr>
          <w:spacing w:val="-1"/>
        </w:rPr>
        <w:t>can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be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utilized</w:t>
      </w:r>
      <w:r w:rsidR="00162376">
        <w:rPr>
          <w:spacing w:val="-2"/>
        </w:rPr>
        <w:t xml:space="preserve"> </w:t>
      </w:r>
      <w:r w:rsidR="00162376">
        <w:rPr>
          <w:spacing w:val="-1"/>
        </w:rPr>
        <w:t>for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in-depth</w:t>
      </w:r>
      <w:r w:rsidR="00162376">
        <w:rPr>
          <w:spacing w:val="85"/>
        </w:rPr>
        <w:t xml:space="preserve"> </w:t>
      </w:r>
      <w:r w:rsidR="00162376">
        <w:rPr>
          <w:spacing w:val="-1"/>
        </w:rPr>
        <w:t>scientific</w:t>
      </w:r>
      <w:r w:rsidR="00162376">
        <w:rPr>
          <w:spacing w:val="-4"/>
        </w:rPr>
        <w:t xml:space="preserve"> </w:t>
      </w:r>
      <w:r w:rsidR="00162376">
        <w:rPr>
          <w:spacing w:val="-1"/>
        </w:rPr>
        <w:t>analysis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of</w:t>
      </w:r>
      <w:r w:rsidR="00162376">
        <w:rPr>
          <w:spacing w:val="-4"/>
        </w:rPr>
        <w:t xml:space="preserve"> </w:t>
      </w:r>
      <w:r w:rsidR="00162376">
        <w:rPr>
          <w:spacing w:val="-1"/>
        </w:rPr>
        <w:t>the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rover’s</w:t>
      </w:r>
      <w:r w:rsidR="00162376">
        <w:rPr>
          <w:spacing w:val="-3"/>
        </w:rPr>
        <w:t xml:space="preserve"> </w:t>
      </w:r>
      <w:r w:rsidR="00162376">
        <w:rPr>
          <w:spacing w:val="-1"/>
        </w:rPr>
        <w:t>surroundings.</w:t>
      </w:r>
      <w:ins w:id="36" w:author="Jack O Burns" w:date="2017-04-06T18:36:00Z">
        <w:r>
          <w:rPr>
            <w:spacing w:val="-1"/>
          </w:rPr>
          <w:t xml:space="preserve">  This research was funded, in part, by Lockheed Martin </w:t>
        </w:r>
      </w:ins>
      <w:ins w:id="37" w:author="Jack O Burns" w:date="2017-04-06T18:37:00Z">
        <w:r>
          <w:rPr>
            <w:spacing w:val="-1"/>
          </w:rPr>
          <w:t xml:space="preserve">Space Systems Company and is also </w:t>
        </w:r>
      </w:ins>
      <w:ins w:id="38" w:author="Jack O Burns" w:date="2017-04-06T18:38:00Z">
        <w:r>
          <w:rPr>
            <w:spacing w:val="-1"/>
          </w:rPr>
          <w:t>supported via</w:t>
        </w:r>
      </w:ins>
      <w:ins w:id="39" w:author="Jack O Burns" w:date="2017-04-06T18:37:00Z">
        <w:r>
          <w:rPr>
            <w:spacing w:val="-1"/>
          </w:rPr>
          <w:t xml:space="preserve"> the SSERVI</w:t>
        </w:r>
      </w:ins>
      <w:ins w:id="40" w:author="Jack O Burns" w:date="2017-04-06T18:38:00Z">
        <w:r>
          <w:rPr>
            <w:spacing w:val="-1"/>
          </w:rPr>
          <w:t xml:space="preserve"> Network for Exploration and Space Science (NESS) team.</w:t>
        </w:r>
      </w:ins>
    </w:p>
    <w:sectPr w:rsidR="00C45900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5900"/>
    <w:rsid w:val="00162376"/>
    <w:rsid w:val="00A62A68"/>
    <w:rsid w:val="00C45900"/>
    <w:rsid w:val="00C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O Burns</cp:lastModifiedBy>
  <cp:revision>3</cp:revision>
  <dcterms:created xsi:type="dcterms:W3CDTF">2017-04-06T18:29:00Z</dcterms:created>
  <dcterms:modified xsi:type="dcterms:W3CDTF">2017-04-07T00:40:00Z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LastSaved">
    <vt:filetime>2017-04-07T00:00:00Z</vt:filetime>
  </property>
</Properties>
</file>
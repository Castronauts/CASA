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3DB" w:rsidRDefault="006F1D8D">
      <w:pPr>
        <w:spacing w:before="45" w:line="300" w:lineRule="auto"/>
        <w:ind w:left="5905" w:right="103" w:hanging="291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2D74B5"/>
          <w:sz w:val="24"/>
        </w:rPr>
        <w:t>B.</w:t>
      </w:r>
      <w:r>
        <w:rPr>
          <w:rFonts w:ascii="Arial"/>
          <w:b/>
          <w:color w:val="2D74B5"/>
          <w:spacing w:val="-7"/>
          <w:sz w:val="24"/>
        </w:rPr>
        <w:t xml:space="preserve"> </w:t>
      </w:r>
      <w:r>
        <w:rPr>
          <w:rFonts w:ascii="Arial"/>
          <w:b/>
          <w:color w:val="2D74B5"/>
          <w:sz w:val="24"/>
        </w:rPr>
        <w:t>Mellinkoff,</w:t>
      </w:r>
      <w:r>
        <w:rPr>
          <w:rFonts w:ascii="Arial"/>
          <w:b/>
          <w:color w:val="2D74B5"/>
          <w:spacing w:val="-6"/>
          <w:sz w:val="24"/>
        </w:rPr>
        <w:t xml:space="preserve"> </w:t>
      </w:r>
      <w:r>
        <w:rPr>
          <w:rFonts w:ascii="Arial"/>
          <w:b/>
          <w:color w:val="2D74B5"/>
          <w:sz w:val="24"/>
        </w:rPr>
        <w:t>M.</w:t>
      </w:r>
      <w:r>
        <w:rPr>
          <w:rFonts w:ascii="Arial"/>
          <w:b/>
          <w:color w:val="2D74B5"/>
          <w:spacing w:val="-6"/>
          <w:sz w:val="24"/>
        </w:rPr>
        <w:t xml:space="preserve"> </w:t>
      </w:r>
      <w:r>
        <w:rPr>
          <w:rFonts w:ascii="Arial"/>
          <w:b/>
          <w:color w:val="2D74B5"/>
          <w:sz w:val="24"/>
        </w:rPr>
        <w:t>Spydell,</w:t>
      </w:r>
      <w:r>
        <w:rPr>
          <w:rFonts w:ascii="Arial"/>
          <w:b/>
          <w:color w:val="2D74B5"/>
          <w:spacing w:val="-6"/>
          <w:sz w:val="24"/>
        </w:rPr>
        <w:t xml:space="preserve"> </w:t>
      </w:r>
      <w:r>
        <w:rPr>
          <w:rFonts w:ascii="Arial"/>
          <w:b/>
          <w:color w:val="2D74B5"/>
          <w:sz w:val="24"/>
        </w:rPr>
        <w:t>J.</w:t>
      </w:r>
      <w:r>
        <w:rPr>
          <w:rFonts w:ascii="Arial"/>
          <w:b/>
          <w:color w:val="2D74B5"/>
          <w:spacing w:val="-6"/>
          <w:sz w:val="24"/>
        </w:rPr>
        <w:t xml:space="preserve"> </w:t>
      </w:r>
      <w:r>
        <w:rPr>
          <w:rFonts w:ascii="Arial"/>
          <w:b/>
          <w:color w:val="2D74B5"/>
          <w:sz w:val="24"/>
        </w:rPr>
        <w:t>Burns University</w:t>
      </w:r>
      <w:r>
        <w:rPr>
          <w:rFonts w:ascii="Arial"/>
          <w:b/>
          <w:color w:val="2D74B5"/>
          <w:spacing w:val="-9"/>
          <w:sz w:val="24"/>
        </w:rPr>
        <w:t xml:space="preserve"> </w:t>
      </w:r>
      <w:r>
        <w:rPr>
          <w:rFonts w:ascii="Arial"/>
          <w:b/>
          <w:color w:val="2D74B5"/>
          <w:sz w:val="24"/>
        </w:rPr>
        <w:t>of</w:t>
      </w:r>
      <w:r>
        <w:rPr>
          <w:rFonts w:ascii="Arial"/>
          <w:b/>
          <w:color w:val="2D74B5"/>
          <w:spacing w:val="-8"/>
          <w:sz w:val="24"/>
        </w:rPr>
        <w:t xml:space="preserve"> </w:t>
      </w:r>
      <w:r>
        <w:rPr>
          <w:rFonts w:ascii="Arial"/>
          <w:b/>
          <w:color w:val="2D74B5"/>
          <w:sz w:val="24"/>
        </w:rPr>
        <w:t>Colorado</w:t>
      </w:r>
      <w:r>
        <w:rPr>
          <w:rFonts w:ascii="Arial"/>
          <w:b/>
          <w:color w:val="2D74B5"/>
          <w:spacing w:val="-8"/>
          <w:sz w:val="24"/>
        </w:rPr>
        <w:t xml:space="preserve"> </w:t>
      </w:r>
      <w:r>
        <w:rPr>
          <w:rFonts w:ascii="Arial"/>
          <w:b/>
          <w:color w:val="2D74B5"/>
          <w:sz w:val="24"/>
        </w:rPr>
        <w:t>Boulder</w:t>
      </w:r>
    </w:p>
    <w:p w:rsidR="00F953DB" w:rsidRDefault="00F953DB">
      <w:pPr>
        <w:rPr>
          <w:rFonts w:ascii="Arial" w:eastAsia="Arial" w:hAnsi="Arial" w:cs="Arial"/>
          <w:b/>
          <w:bCs/>
          <w:sz w:val="24"/>
          <w:szCs w:val="24"/>
        </w:rPr>
      </w:pPr>
    </w:p>
    <w:p w:rsidR="00F953DB" w:rsidRDefault="00F953DB">
      <w:pPr>
        <w:rPr>
          <w:rFonts w:ascii="Arial" w:eastAsia="Arial" w:hAnsi="Arial" w:cs="Arial"/>
          <w:b/>
          <w:bCs/>
          <w:sz w:val="24"/>
          <w:szCs w:val="24"/>
        </w:rPr>
      </w:pPr>
    </w:p>
    <w:p w:rsidR="00F953DB" w:rsidRDefault="006F1D8D">
      <w:pPr>
        <w:spacing w:before="163" w:line="290" w:lineRule="auto"/>
        <w:ind w:left="100" w:right="11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color w:val="2D74B5"/>
          <w:spacing w:val="-1"/>
          <w:sz w:val="28"/>
        </w:rPr>
        <w:t>Use</w:t>
      </w:r>
      <w:r>
        <w:rPr>
          <w:rFonts w:ascii="Times New Roman"/>
          <w:b/>
          <w:color w:val="2D74B5"/>
          <w:spacing w:val="16"/>
          <w:sz w:val="28"/>
        </w:rPr>
        <w:t xml:space="preserve"> </w:t>
      </w:r>
      <w:r>
        <w:rPr>
          <w:rFonts w:ascii="Times New Roman"/>
          <w:b/>
          <w:color w:val="2D74B5"/>
          <w:spacing w:val="-1"/>
          <w:sz w:val="28"/>
        </w:rPr>
        <w:t>of</w:t>
      </w:r>
      <w:r>
        <w:rPr>
          <w:rFonts w:ascii="Times New Roman"/>
          <w:b/>
          <w:color w:val="2D74B5"/>
          <w:spacing w:val="2"/>
          <w:sz w:val="28"/>
        </w:rPr>
        <w:t xml:space="preserve"> </w:t>
      </w:r>
      <w:r>
        <w:rPr>
          <w:rFonts w:ascii="Times New Roman"/>
          <w:b/>
          <w:color w:val="2D74B5"/>
          <w:sz w:val="28"/>
        </w:rPr>
        <w:t>a</w:t>
      </w:r>
      <w:r>
        <w:rPr>
          <w:rFonts w:ascii="Times New Roman"/>
          <w:b/>
          <w:color w:val="2D74B5"/>
          <w:spacing w:val="1"/>
          <w:sz w:val="28"/>
        </w:rPr>
        <w:t xml:space="preserve"> </w:t>
      </w:r>
      <w:proofErr w:type="spellStart"/>
      <w:r>
        <w:rPr>
          <w:rFonts w:ascii="Times New Roman"/>
          <w:b/>
          <w:color w:val="2D74B5"/>
          <w:spacing w:val="-1"/>
          <w:sz w:val="28"/>
        </w:rPr>
        <w:t>Telerobotic</w:t>
      </w:r>
      <w:proofErr w:type="spellEnd"/>
      <w:r>
        <w:rPr>
          <w:rFonts w:ascii="Times New Roman"/>
          <w:b/>
          <w:color w:val="2D74B5"/>
          <w:spacing w:val="2"/>
          <w:sz w:val="28"/>
        </w:rPr>
        <w:t xml:space="preserve"> </w:t>
      </w:r>
      <w:r>
        <w:rPr>
          <w:rFonts w:ascii="Times New Roman"/>
          <w:b/>
          <w:color w:val="2D74B5"/>
          <w:spacing w:val="-1"/>
          <w:sz w:val="28"/>
        </w:rPr>
        <w:t>Simulation</w:t>
      </w:r>
      <w:r>
        <w:rPr>
          <w:rFonts w:ascii="Times New Roman"/>
          <w:b/>
          <w:color w:val="2D74B5"/>
          <w:spacing w:val="2"/>
          <w:sz w:val="28"/>
        </w:rPr>
        <w:t xml:space="preserve"> </w:t>
      </w:r>
      <w:r>
        <w:rPr>
          <w:rFonts w:ascii="Times New Roman"/>
          <w:b/>
          <w:color w:val="2D74B5"/>
          <w:spacing w:val="-1"/>
          <w:sz w:val="28"/>
        </w:rPr>
        <w:t>System</w:t>
      </w:r>
      <w:r>
        <w:rPr>
          <w:rFonts w:ascii="Times New Roman"/>
          <w:b/>
          <w:color w:val="2D74B5"/>
          <w:spacing w:val="2"/>
          <w:sz w:val="28"/>
        </w:rPr>
        <w:t xml:space="preserve"> </w:t>
      </w:r>
      <w:r>
        <w:rPr>
          <w:rFonts w:ascii="Times New Roman"/>
          <w:b/>
          <w:color w:val="2D74B5"/>
          <w:spacing w:val="-1"/>
          <w:sz w:val="28"/>
        </w:rPr>
        <w:t>(TSS)</w:t>
      </w:r>
      <w:r>
        <w:rPr>
          <w:rFonts w:ascii="Times New Roman"/>
          <w:b/>
          <w:color w:val="2D74B5"/>
          <w:spacing w:val="1"/>
          <w:sz w:val="28"/>
        </w:rPr>
        <w:t xml:space="preserve"> </w:t>
      </w:r>
      <w:r>
        <w:rPr>
          <w:rFonts w:ascii="Times New Roman"/>
          <w:b/>
          <w:color w:val="2D74B5"/>
          <w:spacing w:val="-1"/>
          <w:sz w:val="28"/>
        </w:rPr>
        <w:t>for</w:t>
      </w:r>
      <w:r>
        <w:rPr>
          <w:rFonts w:ascii="Times New Roman"/>
          <w:b/>
          <w:color w:val="2D74B5"/>
          <w:spacing w:val="2"/>
          <w:sz w:val="28"/>
        </w:rPr>
        <w:t xml:space="preserve"> </w:t>
      </w:r>
      <w:r>
        <w:rPr>
          <w:rFonts w:ascii="Times New Roman"/>
          <w:b/>
          <w:color w:val="2D74B5"/>
          <w:spacing w:val="-1"/>
          <w:sz w:val="28"/>
        </w:rPr>
        <w:t>Testing</w:t>
      </w:r>
      <w:r>
        <w:rPr>
          <w:rFonts w:ascii="Times New Roman"/>
          <w:b/>
          <w:color w:val="2D74B5"/>
          <w:spacing w:val="2"/>
          <w:sz w:val="28"/>
        </w:rPr>
        <w:t xml:space="preserve"> </w:t>
      </w:r>
      <w:r>
        <w:rPr>
          <w:rFonts w:ascii="Times New Roman"/>
          <w:b/>
          <w:color w:val="2D74B5"/>
          <w:spacing w:val="-1"/>
          <w:sz w:val="28"/>
        </w:rPr>
        <w:t>Limitations</w:t>
      </w:r>
      <w:r>
        <w:rPr>
          <w:rFonts w:ascii="Times New Roman"/>
          <w:b/>
          <w:color w:val="2D74B5"/>
          <w:spacing w:val="2"/>
          <w:sz w:val="28"/>
        </w:rPr>
        <w:t xml:space="preserve"> </w:t>
      </w:r>
      <w:r>
        <w:rPr>
          <w:rFonts w:ascii="Times New Roman"/>
          <w:b/>
          <w:color w:val="2D74B5"/>
          <w:spacing w:val="-1"/>
          <w:sz w:val="28"/>
        </w:rPr>
        <w:t>of</w:t>
      </w:r>
      <w:r>
        <w:rPr>
          <w:rFonts w:ascii="Times New Roman"/>
          <w:b/>
          <w:color w:val="2D74B5"/>
          <w:spacing w:val="55"/>
          <w:sz w:val="28"/>
        </w:rPr>
        <w:t xml:space="preserve"> </w:t>
      </w:r>
      <w:proofErr w:type="spellStart"/>
      <w:r>
        <w:rPr>
          <w:rFonts w:ascii="Times New Roman"/>
          <w:b/>
          <w:color w:val="2D74B5"/>
          <w:spacing w:val="-1"/>
          <w:sz w:val="28"/>
        </w:rPr>
        <w:t>Explorability</w:t>
      </w:r>
      <w:proofErr w:type="spellEnd"/>
      <w:r>
        <w:rPr>
          <w:rFonts w:ascii="Times New Roman"/>
          <w:b/>
          <w:color w:val="2D74B5"/>
          <w:spacing w:val="-5"/>
          <w:sz w:val="28"/>
        </w:rPr>
        <w:t xml:space="preserve"> </w:t>
      </w:r>
      <w:r>
        <w:rPr>
          <w:rFonts w:ascii="Times New Roman"/>
          <w:b/>
          <w:color w:val="2D74B5"/>
          <w:spacing w:val="-1"/>
          <w:sz w:val="28"/>
        </w:rPr>
        <w:t>due</w:t>
      </w:r>
      <w:r>
        <w:rPr>
          <w:rFonts w:ascii="Times New Roman"/>
          <w:b/>
          <w:color w:val="2D74B5"/>
          <w:spacing w:val="-4"/>
          <w:sz w:val="28"/>
        </w:rPr>
        <w:t xml:space="preserve"> </w:t>
      </w:r>
      <w:r>
        <w:rPr>
          <w:rFonts w:ascii="Times New Roman"/>
          <w:b/>
          <w:color w:val="2D74B5"/>
          <w:sz w:val="28"/>
        </w:rPr>
        <w:t>to</w:t>
      </w:r>
      <w:r>
        <w:rPr>
          <w:rFonts w:ascii="Times New Roman"/>
          <w:b/>
          <w:color w:val="2D74B5"/>
          <w:spacing w:val="-4"/>
          <w:sz w:val="28"/>
        </w:rPr>
        <w:t xml:space="preserve"> </w:t>
      </w:r>
      <w:r>
        <w:rPr>
          <w:rFonts w:ascii="Times New Roman"/>
          <w:b/>
          <w:color w:val="2D74B5"/>
          <w:spacing w:val="-1"/>
          <w:sz w:val="28"/>
        </w:rPr>
        <w:t>Frame</w:t>
      </w:r>
      <w:r>
        <w:rPr>
          <w:rFonts w:ascii="Times New Roman"/>
          <w:b/>
          <w:color w:val="2D74B5"/>
          <w:spacing w:val="-4"/>
          <w:sz w:val="28"/>
        </w:rPr>
        <w:t xml:space="preserve"> </w:t>
      </w:r>
      <w:r>
        <w:rPr>
          <w:rFonts w:ascii="Times New Roman"/>
          <w:b/>
          <w:color w:val="2D74B5"/>
          <w:spacing w:val="-1"/>
          <w:sz w:val="28"/>
        </w:rPr>
        <w:t>Rate</w:t>
      </w:r>
    </w:p>
    <w:p w:rsidR="00F953DB" w:rsidRDefault="00F953DB">
      <w:pPr>
        <w:spacing w:before="9"/>
        <w:rPr>
          <w:rFonts w:ascii="Times New Roman" w:eastAsia="Times New Roman" w:hAnsi="Times New Roman" w:cs="Times New Roman"/>
          <w:b/>
          <w:bCs/>
          <w:sz w:val="33"/>
          <w:szCs w:val="33"/>
        </w:rPr>
      </w:pPr>
    </w:p>
    <w:p w:rsidR="00F953DB" w:rsidRDefault="006F1D8D">
      <w:pPr>
        <w:pStyle w:val="BodyText"/>
        <w:spacing w:line="284" w:lineRule="auto"/>
        <w:ind w:right="102"/>
        <w:jc w:val="both"/>
      </w:pP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use</w:t>
      </w:r>
      <w:r>
        <w:rPr>
          <w:spacing w:val="26"/>
        </w:rPr>
        <w:t xml:space="preserve"> </w:t>
      </w:r>
      <w:r>
        <w:rPr>
          <w:spacing w:val="-1"/>
        </w:rPr>
        <w:t>of</w:t>
      </w:r>
      <w:r>
        <w:rPr>
          <w:spacing w:val="27"/>
        </w:rPr>
        <w:t xml:space="preserve"> </w:t>
      </w:r>
      <w:r>
        <w:rPr>
          <w:spacing w:val="-1"/>
        </w:rPr>
        <w:t>low-latency</w:t>
      </w:r>
      <w:r>
        <w:rPr>
          <w:spacing w:val="26"/>
        </w:rPr>
        <w:t xml:space="preserve"> </w:t>
      </w:r>
      <w:r>
        <w:rPr>
          <w:spacing w:val="-1"/>
        </w:rPr>
        <w:t>surface</w:t>
      </w:r>
      <w:r>
        <w:rPr>
          <w:spacing w:val="26"/>
        </w:rPr>
        <w:t xml:space="preserve"> </w:t>
      </w:r>
      <w:proofErr w:type="spellStart"/>
      <w:r>
        <w:rPr>
          <w:spacing w:val="-1"/>
        </w:rPr>
        <w:t>telerobotic</w:t>
      </w:r>
      <w:proofErr w:type="spellEnd"/>
      <w:r>
        <w:rPr>
          <w:spacing w:val="12"/>
        </w:rPr>
        <w:t xml:space="preserve"> </w:t>
      </w:r>
      <w:r>
        <w:rPr>
          <w:spacing w:val="-1"/>
        </w:rPr>
        <w:t>vehicles</w:t>
      </w:r>
      <w:r>
        <w:rPr>
          <w:spacing w:val="12"/>
        </w:rPr>
        <w:t xml:space="preserve"> </w:t>
      </w:r>
      <w:r>
        <w:rPr>
          <w:spacing w:val="-1"/>
        </w:rPr>
        <w:t>has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potential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be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game-changing</w:t>
      </w:r>
      <w:r>
        <w:rPr>
          <w:spacing w:val="11"/>
        </w:rPr>
        <w:t xml:space="preserve"> </w:t>
      </w:r>
      <w:r>
        <w:rPr>
          <w:spacing w:val="-1"/>
        </w:rPr>
        <w:t>method</w:t>
      </w:r>
      <w:r>
        <w:rPr>
          <w:spacing w:val="12"/>
        </w:rPr>
        <w:t xml:space="preserve"> </w:t>
      </w:r>
      <w:r>
        <w:rPr>
          <w:spacing w:val="-1"/>
        </w:rPr>
        <w:t>for</w:t>
      </w:r>
      <w:r>
        <w:rPr>
          <w:spacing w:val="71"/>
        </w:rPr>
        <w:t xml:space="preserve"> </w:t>
      </w:r>
      <w:del w:id="0" w:author="Jack O Burns" w:date="2017-04-06T18:41:00Z">
        <w:r w:rsidDel="006F1D8D">
          <w:rPr>
            <w:spacing w:val="-1"/>
          </w:rPr>
          <w:delText>cheap</w:delText>
        </w:r>
      </w:del>
      <w:ins w:id="1" w:author="Jack O Burns" w:date="2017-04-06T18:41:00Z">
        <w:r>
          <w:rPr>
            <w:spacing w:val="-1"/>
          </w:rPr>
          <w:t>inexpensive</w:t>
        </w:r>
      </w:ins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efficient</w:t>
      </w:r>
      <w:r>
        <w:rPr>
          <w:spacing w:val="11"/>
        </w:rPr>
        <w:t xml:space="preserve"> </w:t>
      </w:r>
      <w:r>
        <w:rPr>
          <w:spacing w:val="-1"/>
        </w:rPr>
        <w:t>scientific</w:t>
      </w:r>
      <w:r>
        <w:rPr>
          <w:spacing w:val="12"/>
        </w:rPr>
        <w:t xml:space="preserve"> </w:t>
      </w:r>
      <w:r>
        <w:rPr>
          <w:spacing w:val="-1"/>
        </w:rPr>
        <w:t>exploration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our</w:t>
      </w:r>
      <w:r>
        <w:rPr>
          <w:spacing w:val="12"/>
        </w:rPr>
        <w:t xml:space="preserve"> </w:t>
      </w:r>
      <w:r>
        <w:rPr>
          <w:spacing w:val="-1"/>
        </w:rPr>
        <w:t>solar</w:t>
      </w:r>
      <w:r>
        <w:rPr>
          <w:spacing w:val="11"/>
        </w:rPr>
        <w:t xml:space="preserve"> </w:t>
      </w:r>
      <w:r>
        <w:rPr>
          <w:spacing w:val="-1"/>
        </w:rPr>
        <w:t>system.</w:t>
      </w:r>
      <w:r>
        <w:rPr>
          <w:spacing w:val="11"/>
        </w:rPr>
        <w:t xml:space="preserve"> </w:t>
      </w:r>
      <w:r>
        <w:rPr>
          <w:spacing w:val="-1"/>
        </w:rPr>
        <w:t>Low-latency</w:t>
      </w:r>
      <w:r>
        <w:rPr>
          <w:spacing w:val="12"/>
        </w:rPr>
        <w:t xml:space="preserve"> </w:t>
      </w:r>
      <w:r>
        <w:rPr>
          <w:spacing w:val="-1"/>
        </w:rPr>
        <w:t>surface</w:t>
      </w:r>
      <w:r>
        <w:rPr>
          <w:spacing w:val="11"/>
        </w:rPr>
        <w:t xml:space="preserve"> </w:t>
      </w:r>
      <w:proofErr w:type="spellStart"/>
      <w:r>
        <w:rPr>
          <w:spacing w:val="-1"/>
        </w:rPr>
        <w:t>telerobotics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involve</w:t>
      </w:r>
      <w:r>
        <w:rPr>
          <w:spacing w:val="-3"/>
        </w:rPr>
        <w:t xml:space="preserve"> </w:t>
      </w:r>
      <w:r>
        <w:t>a</w:t>
      </w:r>
      <w:r>
        <w:rPr>
          <w:spacing w:val="81"/>
          <w:w w:val="99"/>
        </w:rPr>
        <w:t xml:space="preserve"> </w:t>
      </w:r>
      <w:r>
        <w:rPr>
          <w:spacing w:val="-1"/>
        </w:rPr>
        <w:t>fleet</w:t>
      </w:r>
      <w:r>
        <w:rPr>
          <w:spacing w:val="26"/>
        </w:rPr>
        <w:t xml:space="preserve"> </w:t>
      </w:r>
      <w:r>
        <w:rPr>
          <w:spacing w:val="-1"/>
        </w:rPr>
        <w:t>of</w:t>
      </w:r>
      <w:r>
        <w:rPr>
          <w:spacing w:val="27"/>
        </w:rPr>
        <w:t xml:space="preserve"> </w:t>
      </w:r>
      <w:r>
        <w:rPr>
          <w:spacing w:val="-1"/>
        </w:rPr>
        <w:t>vehicles</w:t>
      </w:r>
      <w:r>
        <w:rPr>
          <w:spacing w:val="27"/>
        </w:rPr>
        <w:t xml:space="preserve"> </w:t>
      </w:r>
      <w:r>
        <w:rPr>
          <w:spacing w:val="-1"/>
        </w:rPr>
        <w:t>located</w:t>
      </w:r>
      <w:r>
        <w:rPr>
          <w:spacing w:val="27"/>
        </w:rPr>
        <w:t xml:space="preserve"> </w:t>
      </w:r>
      <w:r>
        <w:rPr>
          <w:spacing w:val="-1"/>
        </w:rPr>
        <w:t>on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surface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planetary</w:t>
      </w:r>
      <w:r>
        <w:rPr>
          <w:spacing w:val="12"/>
        </w:rPr>
        <w:t xml:space="preserve"> </w:t>
      </w:r>
      <w:r>
        <w:rPr>
          <w:spacing w:val="-1"/>
        </w:rPr>
        <w:t>bodies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rPr>
          <w:spacing w:val="-1"/>
        </w:rPr>
        <w:t>are</w:t>
      </w:r>
      <w:r>
        <w:rPr>
          <w:spacing w:val="12"/>
        </w:rPr>
        <w:t xml:space="preserve"> </w:t>
      </w:r>
      <w:r>
        <w:rPr>
          <w:spacing w:val="-1"/>
        </w:rPr>
        <w:t>operated</w:t>
      </w:r>
      <w:r>
        <w:rPr>
          <w:spacing w:val="13"/>
        </w:rPr>
        <w:t xml:space="preserve"> </w:t>
      </w:r>
      <w:r>
        <w:rPr>
          <w:spacing w:val="-1"/>
        </w:rPr>
        <w:t>by</w:t>
      </w:r>
      <w:r>
        <w:rPr>
          <w:spacing w:val="12"/>
        </w:rPr>
        <w:t xml:space="preserve"> </w:t>
      </w:r>
      <w:r>
        <w:rPr>
          <w:spacing w:val="-1"/>
        </w:rPr>
        <w:t>astronauts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orbit.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81"/>
          <w:w w:val="99"/>
        </w:rPr>
        <w:t xml:space="preserve"> </w:t>
      </w:r>
      <w:r>
        <w:rPr>
          <w:spacing w:val="-1"/>
        </w:rPr>
        <w:t>key</w:t>
      </w:r>
      <w:r>
        <w:rPr>
          <w:spacing w:val="-3"/>
        </w:rPr>
        <w:t xml:space="preserve"> </w:t>
      </w:r>
      <w:r>
        <w:rPr>
          <w:spacing w:val="-1"/>
        </w:rPr>
        <w:t>component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method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operators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orbit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rPr>
          <w:spacing w:val="-1"/>
        </w:rPr>
        <w:t>significantly</w:t>
      </w:r>
      <w:r>
        <w:rPr>
          <w:spacing w:val="-3"/>
        </w:rPr>
        <w:t xml:space="preserve"> </w:t>
      </w:r>
      <w:r>
        <w:rPr>
          <w:spacing w:val="-1"/>
        </w:rPr>
        <w:t>reduces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latency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79"/>
          <w:w w:val="99"/>
        </w:rPr>
        <w:t xml:space="preserve"> </w:t>
      </w:r>
      <w:r>
        <w:rPr>
          <w:spacing w:val="-1"/>
        </w:rPr>
        <w:t>would</w:t>
      </w:r>
      <w:r>
        <w:rPr>
          <w:spacing w:val="13"/>
        </w:rPr>
        <w:t xml:space="preserve"> </w:t>
      </w:r>
      <w:r>
        <w:rPr>
          <w:spacing w:val="-1"/>
        </w:rPr>
        <w:t>otherwise</w:t>
      </w:r>
      <w:r>
        <w:rPr>
          <w:spacing w:val="14"/>
        </w:rPr>
        <w:t xml:space="preserve"> </w:t>
      </w:r>
      <w:r>
        <w:rPr>
          <w:spacing w:val="-1"/>
        </w:rPr>
        <w:t>occur</w:t>
      </w:r>
      <w:r>
        <w:rPr>
          <w:spacing w:val="13"/>
        </w:rPr>
        <w:t xml:space="preserve"> </w:t>
      </w:r>
      <w:r>
        <w:rPr>
          <w:spacing w:val="-1"/>
        </w:rPr>
        <w:t>due</w:t>
      </w:r>
      <w:r>
        <w:rPr>
          <w:spacing w:val="14"/>
        </w:rPr>
        <w:t xml:space="preserve"> </w:t>
      </w:r>
      <w:r>
        <w:t>to</w:t>
      </w:r>
      <w:r>
        <w:rPr>
          <w:spacing w:val="-1"/>
        </w:rPr>
        <w:t xml:space="preserve"> operating from</w:t>
      </w:r>
      <w:r>
        <w:t xml:space="preserve"> </w:t>
      </w:r>
      <w:r>
        <w:rPr>
          <w:spacing w:val="-1"/>
        </w:rPr>
        <w:t xml:space="preserve">Earth. This creates </w:t>
      </w:r>
      <w:r>
        <w:t>a</w:t>
      </w:r>
      <w:r>
        <w:rPr>
          <w:spacing w:val="-1"/>
        </w:rPr>
        <w:t xml:space="preserve"> low-latency virtual</w:t>
      </w:r>
      <w:r>
        <w:t xml:space="preserve"> </w:t>
      </w:r>
      <w:r>
        <w:rPr>
          <w:spacing w:val="-1"/>
        </w:rPr>
        <w:t>human presence on</w:t>
      </w:r>
      <w:r>
        <w:rPr>
          <w:spacing w:val="7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planetary</w:t>
      </w:r>
      <w:r>
        <w:rPr>
          <w:spacing w:val="12"/>
        </w:rPr>
        <w:t xml:space="preserve"> </w:t>
      </w:r>
      <w:r>
        <w:rPr>
          <w:spacing w:val="-1"/>
        </w:rPr>
        <w:t>surface</w:t>
      </w:r>
      <w:r>
        <w:rPr>
          <w:spacing w:val="12"/>
        </w:rPr>
        <w:t xml:space="preserve"> </w:t>
      </w:r>
      <w:r>
        <w:rPr>
          <w:spacing w:val="-1"/>
        </w:rPr>
        <w:t>regardless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how</w:t>
      </w:r>
      <w:r>
        <w:rPr>
          <w:spacing w:val="-3"/>
        </w:rPr>
        <w:t xml:space="preserve"> </w:t>
      </w:r>
      <w:r>
        <w:rPr>
          <w:spacing w:val="-1"/>
        </w:rPr>
        <w:t>far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del w:id="2" w:author="Jack O Burns" w:date="2017-04-06T18:42:00Z">
        <w:r w:rsidDel="006F1D8D">
          <w:rPr>
            <w:spacing w:val="-1"/>
          </w:rPr>
          <w:delText>surface</w:delText>
        </w:r>
      </w:del>
      <w:ins w:id="3" w:author="Jack O Burns" w:date="2017-04-06T18:42:00Z">
        <w:r>
          <w:rPr>
            <w:spacing w:val="-1"/>
          </w:rPr>
          <w:t>planetary body</w:t>
        </w:r>
      </w:ins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Earth.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result,</w:t>
      </w:r>
      <w:r>
        <w:rPr>
          <w:spacing w:val="-2"/>
        </w:rPr>
        <w:t xml:space="preserve"> </w:t>
      </w:r>
      <w:r>
        <w:rPr>
          <w:spacing w:val="-1"/>
        </w:rPr>
        <w:t>scientific</w:t>
      </w:r>
      <w:r>
        <w:rPr>
          <w:spacing w:val="-3"/>
        </w:rPr>
        <w:t xml:space="preserve"> </w:t>
      </w:r>
      <w:r>
        <w:rPr>
          <w:spacing w:val="-1"/>
        </w:rPr>
        <w:t>discovery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85"/>
          <w:w w:val="99"/>
        </w:rPr>
        <w:t xml:space="preserve"> </w:t>
      </w:r>
      <w:r>
        <w:rPr>
          <w:spacing w:val="-1"/>
        </w:rPr>
        <w:t>achieved</w:t>
      </w:r>
      <w:r>
        <w:rPr>
          <w:spacing w:val="11"/>
        </w:rPr>
        <w:t xml:space="preserve"> </w:t>
      </w:r>
      <w:r>
        <w:rPr>
          <w:spacing w:val="-1"/>
        </w:rPr>
        <w:t>at</w:t>
      </w:r>
      <w:r>
        <w:rPr>
          <w:spacing w:val="11"/>
        </w:rPr>
        <w:t xml:space="preserve"> </w:t>
      </w:r>
      <w:r>
        <w:rPr>
          <w:spacing w:val="-1"/>
        </w:rPr>
        <w:t>similar</w:t>
      </w:r>
      <w:r>
        <w:rPr>
          <w:spacing w:val="11"/>
        </w:rPr>
        <w:t xml:space="preserve"> </w:t>
      </w:r>
      <w:r>
        <w:rPr>
          <w:spacing w:val="-1"/>
        </w:rPr>
        <w:t>speeds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human-surface</w:t>
      </w:r>
      <w:r>
        <w:rPr>
          <w:spacing w:val="-3"/>
        </w:rPr>
        <w:t xml:space="preserve"> </w:t>
      </w:r>
      <w:r>
        <w:rPr>
          <w:spacing w:val="-1"/>
        </w:rPr>
        <w:t>mission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ins w:id="4" w:author="Jack O Burns" w:date="2017-04-06T18:42:00Z">
        <w:r>
          <w:rPr>
            <w:spacing w:val="-3"/>
          </w:rPr>
          <w:t xml:space="preserve">reduced </w:t>
        </w:r>
      </w:ins>
      <w:r>
        <w:rPr>
          <w:spacing w:val="-1"/>
        </w:rPr>
        <w:t>costs</w:t>
      </w:r>
      <w:del w:id="5" w:author="Jack O Burns" w:date="2017-04-06T18:42:00Z">
        <w:r w:rsidDel="006F1D8D">
          <w:rPr>
            <w:spacing w:val="-3"/>
          </w:rPr>
          <w:delText xml:space="preserve"> </w:delText>
        </w:r>
        <w:r w:rsidDel="006F1D8D">
          <w:rPr>
            <w:spacing w:val="-1"/>
          </w:rPr>
          <w:delText>comparable</w:delText>
        </w:r>
        <w:r w:rsidDel="006F1D8D">
          <w:rPr>
            <w:spacing w:val="-3"/>
          </w:rPr>
          <w:delText xml:space="preserve"> </w:delText>
        </w:r>
        <w:r w:rsidDel="006F1D8D">
          <w:delText>to</w:delText>
        </w:r>
        <w:r w:rsidDel="006F1D8D">
          <w:rPr>
            <w:spacing w:val="-3"/>
          </w:rPr>
          <w:delText xml:space="preserve"> </w:delText>
        </w:r>
        <w:r w:rsidDel="006F1D8D">
          <w:delText>a</w:delText>
        </w:r>
        <w:r w:rsidDel="006F1D8D">
          <w:rPr>
            <w:spacing w:val="-3"/>
          </w:rPr>
          <w:delText xml:space="preserve"> </w:delText>
        </w:r>
        <w:r w:rsidDel="006F1D8D">
          <w:rPr>
            <w:spacing w:val="-1"/>
          </w:rPr>
          <w:delText>purely</w:delText>
        </w:r>
        <w:r w:rsidDel="006F1D8D">
          <w:rPr>
            <w:spacing w:val="-3"/>
          </w:rPr>
          <w:delText xml:space="preserve"> </w:delText>
        </w:r>
        <w:r w:rsidDel="006F1D8D">
          <w:rPr>
            <w:spacing w:val="-1"/>
          </w:rPr>
          <w:delText>robotic</w:delText>
        </w:r>
        <w:r w:rsidDel="006F1D8D">
          <w:rPr>
            <w:spacing w:val="-4"/>
          </w:rPr>
          <w:delText xml:space="preserve"> </w:delText>
        </w:r>
        <w:r w:rsidDel="006F1D8D">
          <w:rPr>
            <w:spacing w:val="-1"/>
          </w:rPr>
          <w:delText>mission</w:delText>
        </w:r>
      </w:del>
      <w:r>
        <w:rPr>
          <w:spacing w:val="-1"/>
        </w:rPr>
        <w:t>.</w:t>
      </w:r>
      <w:r>
        <w:rPr>
          <w:spacing w:val="67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use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rPr>
          <w:spacing w:val="-1"/>
        </w:rPr>
        <w:t>low-latency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telerobotics</w:t>
      </w:r>
      <w:proofErr w:type="spellEnd"/>
      <w:r>
        <w:rPr>
          <w:spacing w:val="12"/>
        </w:rPr>
        <w:t xml:space="preserve"> </w:t>
      </w:r>
      <w:r>
        <w:rPr>
          <w:spacing w:val="-1"/>
        </w:rPr>
        <w:t>will</w:t>
      </w:r>
      <w:r>
        <w:rPr>
          <w:spacing w:val="12"/>
        </w:rPr>
        <w:t xml:space="preserve"> </w:t>
      </w:r>
      <w:r>
        <w:rPr>
          <w:spacing w:val="-1"/>
        </w:rPr>
        <w:t>be</w:t>
      </w:r>
      <w:r>
        <w:rPr>
          <w:spacing w:val="12"/>
        </w:rPr>
        <w:t xml:space="preserve"> </w:t>
      </w:r>
      <w:r>
        <w:rPr>
          <w:spacing w:val="-1"/>
        </w:rPr>
        <w:t>most</w:t>
      </w:r>
      <w:r>
        <w:rPr>
          <w:spacing w:val="12"/>
        </w:rPr>
        <w:t xml:space="preserve"> </w:t>
      </w:r>
      <w:r>
        <w:rPr>
          <w:spacing w:val="-1"/>
        </w:rPr>
        <w:t>beneficial</w:t>
      </w:r>
      <w:r>
        <w:rPr>
          <w:spacing w:val="11"/>
        </w:rPr>
        <w:t xml:space="preserve"> </w:t>
      </w:r>
      <w:r>
        <w:rPr>
          <w:spacing w:val="-1"/>
        </w:rPr>
        <w:t>for</w:t>
      </w:r>
      <w:r>
        <w:rPr>
          <w:spacing w:val="12"/>
        </w:rPr>
        <w:t xml:space="preserve"> </w:t>
      </w:r>
      <w:r>
        <w:rPr>
          <w:spacing w:val="-1"/>
        </w:rPr>
        <w:t>scientific</w:t>
      </w:r>
      <w:r>
        <w:rPr>
          <w:spacing w:val="12"/>
        </w:rPr>
        <w:t xml:space="preserve"> </w:t>
      </w:r>
      <w:r>
        <w:rPr>
          <w:spacing w:val="-1"/>
        </w:rPr>
        <w:t>exploration</w:t>
      </w:r>
      <w:r>
        <w:rPr>
          <w:spacing w:val="12"/>
        </w:rPr>
        <w:t xml:space="preserve"> </w:t>
      </w:r>
      <w:r>
        <w:rPr>
          <w:spacing w:val="-1"/>
        </w:rPr>
        <w:t>o</w:t>
      </w:r>
      <w:ins w:id="6" w:author="Jack O Burns" w:date="2017-04-06T18:43:00Z">
        <w:r>
          <w:rPr>
            <w:spacing w:val="-1"/>
          </w:rPr>
          <w:t>f</w:t>
        </w:r>
      </w:ins>
      <w:del w:id="7" w:author="Jack O Burns" w:date="2017-04-06T18:43:00Z">
        <w:r w:rsidDel="006F1D8D">
          <w:rPr>
            <w:spacing w:val="-1"/>
          </w:rPr>
          <w:delText>n</w:delText>
        </w:r>
      </w:del>
      <w:r>
        <w:rPr>
          <w:spacing w:val="12"/>
        </w:rPr>
        <w:t xml:space="preserve"> </w:t>
      </w:r>
      <w:r>
        <w:rPr>
          <w:spacing w:val="-1"/>
        </w:rPr>
        <w:t>Mars</w:t>
      </w:r>
      <w:r>
        <w:rPr>
          <w:spacing w:val="12"/>
        </w:rPr>
        <w:t xml:space="preserve"> </w:t>
      </w:r>
      <w:r>
        <w:rPr>
          <w:spacing w:val="-1"/>
        </w:rPr>
        <w:t>due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85"/>
          <w:w w:val="99"/>
        </w:rPr>
        <w:t xml:space="preserve"> </w:t>
      </w:r>
      <w:r>
        <w:rPr>
          <w:spacing w:val="-1"/>
        </w:rPr>
        <w:t>limitations</w:t>
      </w:r>
      <w:r>
        <w:rPr>
          <w:spacing w:val="1"/>
        </w:rPr>
        <w:t xml:space="preserve"> </w:t>
      </w:r>
      <w:r>
        <w:rPr>
          <w:spacing w:val="-1"/>
        </w:rPr>
        <w:t>imposed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distance</w:t>
      </w:r>
      <w:r>
        <w:rPr>
          <w:spacing w:val="2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Earth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Mars;</w:t>
      </w:r>
      <w:r>
        <w:rPr>
          <w:spacing w:val="2"/>
        </w:rPr>
        <w:t xml:space="preserve"> </w:t>
      </w:r>
      <w:r>
        <w:rPr>
          <w:spacing w:val="-1"/>
        </w:rPr>
        <w:t>however,</w:t>
      </w:r>
      <w:r>
        <w:rPr>
          <w:spacing w:val="1"/>
        </w:rPr>
        <w:t xml:space="preserve"> </w:t>
      </w:r>
      <w:r>
        <w:rPr>
          <w:spacing w:val="-1"/>
        </w:rPr>
        <w:t>there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also</w:t>
      </w:r>
      <w:r>
        <w:rPr>
          <w:spacing w:val="42"/>
        </w:rPr>
        <w:t xml:space="preserve"> </w:t>
      </w:r>
      <w:r>
        <w:rPr>
          <w:spacing w:val="-1"/>
        </w:rPr>
        <w:t>many</w:t>
      </w:r>
      <w:r>
        <w:rPr>
          <w:spacing w:val="42"/>
        </w:rPr>
        <w:t xml:space="preserve"> </w:t>
      </w:r>
      <w:r>
        <w:rPr>
          <w:spacing w:val="-1"/>
        </w:rPr>
        <w:t>immediate</w:t>
      </w:r>
      <w:r>
        <w:rPr>
          <w:spacing w:val="75"/>
          <w:w w:val="99"/>
        </w:rPr>
        <w:t xml:space="preserve"> </w:t>
      </w:r>
      <w:r>
        <w:rPr>
          <w:spacing w:val="-1"/>
        </w:rPr>
        <w:t>applications</w:t>
      </w:r>
      <w:r>
        <w:rPr>
          <w:spacing w:val="26"/>
        </w:rPr>
        <w:t xml:space="preserve"> </w:t>
      </w:r>
      <w:r>
        <w:rPr>
          <w:spacing w:val="-1"/>
        </w:rPr>
        <w:t>for</w:t>
      </w:r>
      <w:r>
        <w:rPr>
          <w:spacing w:val="27"/>
        </w:rPr>
        <w:t xml:space="preserve"> </w:t>
      </w:r>
      <w:r>
        <w:rPr>
          <w:spacing w:val="-1"/>
        </w:rPr>
        <w:t>low-latency</w:t>
      </w:r>
      <w:r>
        <w:rPr>
          <w:spacing w:val="27"/>
        </w:rPr>
        <w:t xml:space="preserve"> </w:t>
      </w:r>
      <w:proofErr w:type="spellStart"/>
      <w:r>
        <w:rPr>
          <w:spacing w:val="-1"/>
        </w:rPr>
        <w:t>telerobotics</w:t>
      </w:r>
      <w:proofErr w:type="spellEnd"/>
      <w:r>
        <w:rPr>
          <w:spacing w:val="12"/>
        </w:rPr>
        <w:t xml:space="preserve"> </w:t>
      </w:r>
      <w:r>
        <w:rPr>
          <w:spacing w:val="-1"/>
        </w:rPr>
        <w:t>on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Moon.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Orion</w:t>
      </w:r>
      <w:r>
        <w:rPr>
          <w:spacing w:val="12"/>
        </w:rPr>
        <w:t xml:space="preserve"> </w:t>
      </w:r>
      <w:r>
        <w:rPr>
          <w:spacing w:val="-1"/>
        </w:rPr>
        <w:t>program</w:t>
      </w:r>
      <w:r>
        <w:rPr>
          <w:spacing w:val="12"/>
        </w:rPr>
        <w:t xml:space="preserve"> </w:t>
      </w:r>
      <w:r>
        <w:rPr>
          <w:spacing w:val="-1"/>
        </w:rPr>
        <w:t>intends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send</w:t>
      </w:r>
      <w:r>
        <w:rPr>
          <w:spacing w:val="13"/>
        </w:rPr>
        <w:t xml:space="preserve"> </w:t>
      </w:r>
      <w:r>
        <w:rPr>
          <w:spacing w:val="-1"/>
        </w:rPr>
        <w:t>astronauts</w:t>
      </w:r>
      <w:r>
        <w:rPr>
          <w:spacing w:val="12"/>
        </w:rPr>
        <w:t xml:space="preserve"> </w:t>
      </w:r>
      <w:r>
        <w:t>to</w:t>
      </w:r>
      <w:r>
        <w:rPr>
          <w:spacing w:val="75"/>
        </w:rPr>
        <w:t xml:space="preserve"> </w:t>
      </w:r>
      <w:r>
        <w:rPr>
          <w:spacing w:val="-1"/>
        </w:rPr>
        <w:t>cis-lunar</w:t>
      </w:r>
      <w:r>
        <w:rPr>
          <w:spacing w:val="27"/>
        </w:rPr>
        <w:t xml:space="preserve"> </w:t>
      </w:r>
      <w:r>
        <w:rPr>
          <w:spacing w:val="-1"/>
        </w:rPr>
        <w:t>space</w:t>
      </w:r>
      <w:r>
        <w:rPr>
          <w:spacing w:val="28"/>
        </w:rPr>
        <w:t xml:space="preserve"> </w:t>
      </w:r>
      <w:r>
        <w:rPr>
          <w:spacing w:val="-1"/>
        </w:rPr>
        <w:t>early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next</w:t>
      </w:r>
      <w:r>
        <w:rPr>
          <w:spacing w:val="27"/>
        </w:rPr>
        <w:t xml:space="preserve"> </w:t>
      </w:r>
      <w:r>
        <w:rPr>
          <w:spacing w:val="-1"/>
        </w:rPr>
        <w:t>decade</w:t>
      </w:r>
      <w:r>
        <w:rPr>
          <w:spacing w:val="28"/>
        </w:rPr>
        <w:t xml:space="preserve"> </w:t>
      </w:r>
      <w:r>
        <w:rPr>
          <w:spacing w:val="-1"/>
        </w:rPr>
        <w:t>as</w:t>
      </w:r>
      <w:r>
        <w:rPr>
          <w:spacing w:val="27"/>
        </w:rPr>
        <w:t xml:space="preserve"> </w:t>
      </w:r>
      <w:r>
        <w:rPr>
          <w:spacing w:val="-1"/>
        </w:rPr>
        <w:t>part</w:t>
      </w:r>
      <w:r>
        <w:rPr>
          <w:spacing w:val="28"/>
        </w:rPr>
        <w:t xml:space="preserve"> </w:t>
      </w:r>
      <w:r>
        <w:rPr>
          <w:spacing w:val="-1"/>
        </w:rPr>
        <w:t>of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“Proving</w:t>
      </w:r>
      <w:r>
        <w:rPr>
          <w:spacing w:val="27"/>
        </w:rPr>
        <w:t xml:space="preserve"> </w:t>
      </w:r>
      <w:r>
        <w:rPr>
          <w:spacing w:val="-1"/>
        </w:rPr>
        <w:t>Ground”</w:t>
      </w:r>
      <w:r>
        <w:rPr>
          <w:spacing w:val="28"/>
        </w:rPr>
        <w:t xml:space="preserve"> </w:t>
      </w:r>
      <w:r>
        <w:rPr>
          <w:spacing w:val="-1"/>
        </w:rPr>
        <w:t>phase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rPr>
          <w:spacing w:val="-1"/>
        </w:rPr>
        <w:t>NASA’s</w:t>
      </w:r>
      <w:r>
        <w:rPr>
          <w:spacing w:val="13"/>
        </w:rPr>
        <w:t xml:space="preserve"> </w:t>
      </w:r>
      <w:r>
        <w:rPr>
          <w:spacing w:val="-1"/>
        </w:rPr>
        <w:t>Journey</w:t>
      </w:r>
      <w:r>
        <w:rPr>
          <w:spacing w:val="13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rPr>
          <w:spacing w:val="-1"/>
        </w:rPr>
        <w:t>Mars.</w:t>
      </w:r>
      <w:r>
        <w:rPr>
          <w:spacing w:val="41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rPr>
          <w:spacing w:val="-1"/>
        </w:rPr>
        <w:t>use</w:t>
      </w:r>
      <w:r>
        <w:rPr>
          <w:spacing w:val="41"/>
        </w:rPr>
        <w:t xml:space="preserve"> </w:t>
      </w:r>
      <w:r>
        <w:rPr>
          <w:spacing w:val="-1"/>
        </w:rPr>
        <w:t>of</w:t>
      </w:r>
      <w:r>
        <w:rPr>
          <w:spacing w:val="27"/>
        </w:rPr>
        <w:t xml:space="preserve"> </w:t>
      </w:r>
      <w:r>
        <w:rPr>
          <w:spacing w:val="-1"/>
        </w:rPr>
        <w:t>low-latency</w:t>
      </w:r>
      <w:r>
        <w:rPr>
          <w:spacing w:val="27"/>
        </w:rPr>
        <w:t xml:space="preserve"> </w:t>
      </w:r>
      <w:r>
        <w:rPr>
          <w:spacing w:val="-1"/>
        </w:rPr>
        <w:t>surface</w:t>
      </w:r>
      <w:r>
        <w:rPr>
          <w:spacing w:val="27"/>
        </w:rPr>
        <w:t xml:space="preserve"> </w:t>
      </w:r>
      <w:proofErr w:type="spellStart"/>
      <w:r>
        <w:rPr>
          <w:spacing w:val="-1"/>
        </w:rPr>
        <w:t>telerobotics</w:t>
      </w:r>
      <w:proofErr w:type="spellEnd"/>
      <w:r>
        <w:rPr>
          <w:spacing w:val="27"/>
        </w:rPr>
        <w:t xml:space="preserve"> </w:t>
      </w:r>
      <w:r>
        <w:rPr>
          <w:spacing w:val="-1"/>
        </w:rPr>
        <w:t>on</w:t>
      </w:r>
      <w:r>
        <w:rPr>
          <w:spacing w:val="27"/>
        </w:rPr>
        <w:t xml:space="preserve"> </w:t>
      </w:r>
      <w:r>
        <w:rPr>
          <w:spacing w:val="-1"/>
        </w:rPr>
        <w:t>these</w:t>
      </w:r>
      <w:r>
        <w:rPr>
          <w:spacing w:val="27"/>
        </w:rPr>
        <w:t xml:space="preserve"> </w:t>
      </w:r>
      <w:r>
        <w:rPr>
          <w:spacing w:val="-1"/>
        </w:rPr>
        <w:t>missions</w:t>
      </w:r>
      <w:r>
        <w:rPr>
          <w:spacing w:val="27"/>
        </w:rPr>
        <w:t xml:space="preserve"> </w:t>
      </w:r>
      <w:r>
        <w:rPr>
          <w:spacing w:val="-1"/>
        </w:rPr>
        <w:t>serve</w:t>
      </w:r>
      <w:r>
        <w:rPr>
          <w:spacing w:val="26"/>
        </w:rPr>
        <w:t xml:space="preserve"> </w:t>
      </w:r>
      <w:r>
        <w:rPr>
          <w:spacing w:val="-1"/>
        </w:rPr>
        <w:t>as</w:t>
      </w:r>
      <w:r>
        <w:rPr>
          <w:spacing w:val="27"/>
        </w:rPr>
        <w:t xml:space="preserve"> </w:t>
      </w:r>
      <w:r>
        <w:rPr>
          <w:spacing w:val="-1"/>
        </w:rPr>
        <w:t>an</w:t>
      </w:r>
      <w:r>
        <w:rPr>
          <w:spacing w:val="27"/>
        </w:rPr>
        <w:t xml:space="preserve"> </w:t>
      </w:r>
      <w:r>
        <w:rPr>
          <w:spacing w:val="-1"/>
        </w:rPr>
        <w:t>excellent</w:t>
      </w:r>
      <w:r>
        <w:rPr>
          <w:spacing w:val="27"/>
        </w:rPr>
        <w:t xml:space="preserve"> </w:t>
      </w:r>
      <w:r>
        <w:rPr>
          <w:spacing w:val="-1"/>
        </w:rPr>
        <w:t>method</w:t>
      </w:r>
      <w:r>
        <w:rPr>
          <w:spacing w:val="27"/>
        </w:rPr>
        <w:t xml:space="preserve"> </w:t>
      </w:r>
      <w:r>
        <w:rPr>
          <w:spacing w:val="-1"/>
        </w:rPr>
        <w:t>for</w:t>
      </w:r>
      <w:r>
        <w:rPr>
          <w:spacing w:val="73"/>
        </w:rPr>
        <w:t xml:space="preserve"> </w:t>
      </w:r>
      <w:r>
        <w:rPr>
          <w:spacing w:val="-1"/>
        </w:rPr>
        <w:t>scientific</w:t>
      </w:r>
      <w:r>
        <w:rPr>
          <w:spacing w:val="11"/>
        </w:rPr>
        <w:t xml:space="preserve"> </w:t>
      </w:r>
      <w:r>
        <w:rPr>
          <w:spacing w:val="-1"/>
        </w:rPr>
        <w:t>exploration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Moon</w:t>
      </w:r>
      <w:r>
        <w:rPr>
          <w:spacing w:val="12"/>
        </w:rPr>
        <w:t xml:space="preserve"> </w:t>
      </w:r>
      <w:r>
        <w:rPr>
          <w:spacing w:val="-1"/>
        </w:rPr>
        <w:t>while</w:t>
      </w:r>
      <w:r>
        <w:rPr>
          <w:spacing w:val="12"/>
        </w:rP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>demonstrating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ability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humans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operate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survive</w:t>
      </w:r>
      <w:r>
        <w:rPr>
          <w:spacing w:val="85"/>
          <w:w w:val="99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rPr>
          <w:spacing w:val="-1"/>
        </w:rPr>
        <w:t>deep</w:t>
      </w:r>
      <w:r>
        <w:rPr>
          <w:spacing w:val="16"/>
        </w:rPr>
        <w:t xml:space="preserve"> </w:t>
      </w:r>
      <w:r>
        <w:rPr>
          <w:spacing w:val="-1"/>
        </w:rPr>
        <w:t>space.</w:t>
      </w:r>
      <w:r>
        <w:rPr>
          <w:spacing w:val="16"/>
        </w:rPr>
        <w:t xml:space="preserve"> </w:t>
      </w:r>
      <w:r>
        <w:rPr>
          <w:spacing w:val="-1"/>
        </w:rPr>
        <w:t>We</w:t>
      </w:r>
      <w:r>
        <w:rPr>
          <w:spacing w:val="16"/>
        </w:rPr>
        <w:t xml:space="preserve"> </w:t>
      </w:r>
      <w:r>
        <w:rPr>
          <w:spacing w:val="-1"/>
        </w:rPr>
        <w:t>developed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proofErr w:type="spellStart"/>
      <w:r>
        <w:rPr>
          <w:spacing w:val="-1"/>
        </w:rPr>
        <w:t>Telerobotics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Simulation</w:t>
      </w:r>
      <w:r>
        <w:rPr>
          <w:spacing w:val="2"/>
        </w:rP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1"/>
        </w:rPr>
        <w:t>(TSS)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test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feasibility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67"/>
        </w:rPr>
        <w:t xml:space="preserve"> </w:t>
      </w:r>
      <w:r>
        <w:rPr>
          <w:spacing w:val="-1"/>
        </w:rPr>
        <w:t>low-latency</w:t>
      </w:r>
      <w:r>
        <w:rPr>
          <w:spacing w:val="41"/>
        </w:rPr>
        <w:t xml:space="preserve"> </w:t>
      </w:r>
      <w:r>
        <w:rPr>
          <w:spacing w:val="-1"/>
        </w:rPr>
        <w:t>teleoperations</w:t>
      </w:r>
      <w:r>
        <w:rPr>
          <w:spacing w:val="41"/>
        </w:rPr>
        <w:t xml:space="preserve"> </w:t>
      </w:r>
      <w:r>
        <w:rPr>
          <w:spacing w:val="-1"/>
        </w:rPr>
        <w:t>on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lunar</w:t>
      </w:r>
      <w:r>
        <w:rPr>
          <w:spacing w:val="27"/>
        </w:rPr>
        <w:t xml:space="preserve"> </w:t>
      </w:r>
      <w:r>
        <w:rPr>
          <w:spacing w:val="-1"/>
        </w:rPr>
        <w:t>surface</w:t>
      </w:r>
      <w:r>
        <w:rPr>
          <w:spacing w:val="27"/>
        </w:rPr>
        <w:t xml:space="preserve"> </w:t>
      </w:r>
      <w:r>
        <w:rPr>
          <w:spacing w:val="-1"/>
        </w:rPr>
        <w:t>from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Orion</w:t>
      </w:r>
      <w:del w:id="8" w:author="Jack O Burns" w:date="2017-04-06T18:43:00Z">
        <w:r w:rsidDel="006F1D8D">
          <w:rPr>
            <w:spacing w:val="27"/>
          </w:rPr>
          <w:delText xml:space="preserve"> </w:delText>
        </w:r>
        <w:r w:rsidDel="006F1D8D">
          <w:rPr>
            <w:spacing w:val="-1"/>
          </w:rPr>
          <w:delText>Multi-Purpose</w:delText>
        </w:r>
      </w:del>
      <w:r>
        <w:rPr>
          <w:spacing w:val="26"/>
        </w:rPr>
        <w:t xml:space="preserve"> </w:t>
      </w:r>
      <w:del w:id="9" w:author="Jack O Burns" w:date="2017-04-06T18:43:00Z">
        <w:r w:rsidDel="006F1D8D">
          <w:rPr>
            <w:spacing w:val="-1"/>
          </w:rPr>
          <w:delText>C</w:delText>
        </w:r>
      </w:del>
      <w:ins w:id="10" w:author="Jack O Burns" w:date="2017-04-06T18:43:00Z">
        <w:r>
          <w:rPr>
            <w:spacing w:val="-1"/>
          </w:rPr>
          <w:t>c</w:t>
        </w:r>
      </w:ins>
      <w:r>
        <w:rPr>
          <w:spacing w:val="-1"/>
        </w:rPr>
        <w:t>rew</w:t>
      </w:r>
      <w:r>
        <w:rPr>
          <w:spacing w:val="27"/>
        </w:rPr>
        <w:t xml:space="preserve"> </w:t>
      </w:r>
      <w:del w:id="11" w:author="Jack O Burns" w:date="2017-04-06T18:44:00Z">
        <w:r w:rsidDel="006F1D8D">
          <w:rPr>
            <w:spacing w:val="-1"/>
          </w:rPr>
          <w:delText>V</w:delText>
        </w:r>
      </w:del>
      <w:ins w:id="12" w:author="Jack O Burns" w:date="2017-04-06T18:44:00Z">
        <w:r>
          <w:rPr>
            <w:spacing w:val="-1"/>
          </w:rPr>
          <w:t>v</w:t>
        </w:r>
      </w:ins>
      <w:r>
        <w:rPr>
          <w:spacing w:val="-1"/>
        </w:rPr>
        <w:t>ehicle</w:t>
      </w:r>
      <w:del w:id="13" w:author="Jack O Burns" w:date="2017-04-06T18:44:00Z">
        <w:r w:rsidDel="006F1D8D">
          <w:rPr>
            <w:spacing w:val="27"/>
          </w:rPr>
          <w:delText xml:space="preserve"> </w:delText>
        </w:r>
        <w:r w:rsidDel="006F1D8D">
          <w:rPr>
            <w:spacing w:val="-1"/>
          </w:rPr>
          <w:delText>(MPCV)</w:delText>
        </w:r>
      </w:del>
      <w:ins w:id="14" w:author="Jack O Burns" w:date="2017-04-06T18:44:00Z">
        <w:r>
          <w:rPr>
            <w:spacing w:val="-1"/>
          </w:rPr>
          <w:t xml:space="preserve"> (and a potential habitat)</w:t>
        </w:r>
      </w:ins>
      <w:r>
        <w:rPr>
          <w:spacing w:val="-1"/>
        </w:rPr>
        <w:t>.</w:t>
      </w:r>
      <w:r>
        <w:rPr>
          <w:spacing w:val="83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TSS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rPr>
          <w:spacing w:val="-1"/>
        </w:rPr>
        <w:t>capable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rPr>
          <w:spacing w:val="-1"/>
        </w:rPr>
        <w:t>varying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connection</w:t>
      </w:r>
      <w:r>
        <w:rPr>
          <w:spacing w:val="12"/>
        </w:rPr>
        <w:t xml:space="preserve"> </w:t>
      </w:r>
      <w:r>
        <w:rPr>
          <w:spacing w:val="-1"/>
        </w:rPr>
        <w:t>conditions</w:t>
      </w:r>
      <w:r>
        <w:rPr>
          <w:spacing w:val="12"/>
        </w:rPr>
        <w:t xml:space="preserve"> </w:t>
      </w:r>
      <w:r>
        <w:rPr>
          <w:spacing w:val="-1"/>
        </w:rPr>
        <w:t>between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station</w:t>
      </w:r>
      <w:ins w:id="15" w:author="Jack O Burns" w:date="2017-04-06T18:45:00Z">
        <w:r>
          <w:rPr>
            <w:spacing w:val="-1"/>
          </w:rPr>
          <w:t xml:space="preserve"> or deep space gateway</w:t>
        </w:r>
      </w:ins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remote</w:t>
      </w:r>
      <w:r>
        <w:rPr>
          <w:spacing w:val="-2"/>
        </w:rPr>
        <w:t xml:space="preserve"> </w:t>
      </w:r>
      <w:r>
        <w:rPr>
          <w:spacing w:val="-1"/>
        </w:rPr>
        <w:t>rover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test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67"/>
          <w:w w:val="99"/>
        </w:rPr>
        <w:t xml:space="preserve"> </w:t>
      </w:r>
      <w:r>
        <w:rPr>
          <w:spacing w:val="-1"/>
        </w:rPr>
        <w:t>limits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rover’s</w:t>
      </w:r>
      <w:r>
        <w:rPr>
          <w:spacing w:val="12"/>
        </w:rPr>
        <w:t xml:space="preserve"> </w:t>
      </w:r>
      <w:r>
        <w:rPr>
          <w:spacing w:val="-1"/>
        </w:rPr>
        <w:t>operability</w:t>
      </w:r>
      <w:r>
        <w:rPr>
          <w:spacing w:val="12"/>
        </w:rPr>
        <w:t xml:space="preserve"> </w:t>
      </w:r>
      <w:r>
        <w:rPr>
          <w:spacing w:val="-1"/>
        </w:rPr>
        <w:t>under</w:t>
      </w:r>
      <w:r>
        <w:rPr>
          <w:spacing w:val="12"/>
        </w:rPr>
        <w:t xml:space="preserve"> </w:t>
      </w:r>
      <w:r>
        <w:rPr>
          <w:spacing w:val="-1"/>
        </w:rPr>
        <w:t>different</w:t>
      </w:r>
      <w:r>
        <w:rPr>
          <w:spacing w:val="12"/>
        </w:rPr>
        <w:t xml:space="preserve"> </w:t>
      </w:r>
      <w:r>
        <w:rPr>
          <w:spacing w:val="-1"/>
        </w:rPr>
        <w:t>conditions.</w:t>
      </w:r>
      <w:r>
        <w:rPr>
          <w:spacing w:val="12"/>
        </w:rPr>
        <w:t xml:space="preserve"> </w:t>
      </w:r>
      <w:r>
        <w:rPr>
          <w:spacing w:val="-1"/>
        </w:rPr>
        <w:t>We</w:t>
      </w:r>
      <w:r>
        <w:rPr>
          <w:spacing w:val="12"/>
        </w:rPr>
        <w:t xml:space="preserve"> </w:t>
      </w:r>
      <w:r>
        <w:rPr>
          <w:spacing w:val="-1"/>
        </w:rPr>
        <w:t>designed</w:t>
      </w:r>
      <w:r>
        <w:rPr>
          <w:spacing w:val="11"/>
        </w:rPr>
        <w:t xml:space="preserve"> </w:t>
      </w:r>
      <w:r>
        <w:rPr>
          <w:spacing w:val="-1"/>
        </w:rPr>
        <w:t>an</w:t>
      </w:r>
      <w:r>
        <w:rPr>
          <w:spacing w:val="12"/>
        </w:rPr>
        <w:t xml:space="preserve"> </w:t>
      </w:r>
      <w:r>
        <w:rPr>
          <w:spacing w:val="-1"/>
        </w:rPr>
        <w:t>experiment</w:t>
      </w:r>
      <w:r>
        <w:rPr>
          <w:spacing w:val="12"/>
        </w:rPr>
        <w:t xml:space="preserve"> </w:t>
      </w:r>
      <w:r>
        <w:rPr>
          <w:spacing w:val="-1"/>
        </w:rPr>
        <w:t>using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TSS</w:t>
      </w:r>
      <w:r>
        <w:rPr>
          <w:spacing w:val="-3"/>
        </w:rPr>
        <w:t xml:space="preserve"> </w:t>
      </w:r>
      <w:r>
        <w:t>to</w:t>
      </w:r>
      <w:r>
        <w:rPr>
          <w:spacing w:val="81"/>
        </w:rPr>
        <w:t xml:space="preserve"> </w:t>
      </w:r>
      <w:r>
        <w:rPr>
          <w:spacing w:val="-1"/>
        </w:rPr>
        <w:t>test</w:t>
      </w:r>
      <w:r>
        <w:rPr>
          <w:spacing w:val="11"/>
        </w:rPr>
        <w:t xml:space="preserve"> </w:t>
      </w:r>
      <w:r>
        <w:rPr>
          <w:spacing w:val="-1"/>
        </w:rPr>
        <w:t>how</w:t>
      </w:r>
      <w:r>
        <w:rPr>
          <w:spacing w:val="11"/>
        </w:rPr>
        <w:t xml:space="preserve"> </w:t>
      </w:r>
      <w:r>
        <w:rPr>
          <w:spacing w:val="-1"/>
        </w:rPr>
        <w:t>variability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spacing w:val="-1"/>
        </w:rPr>
        <w:t>frame</w:t>
      </w:r>
      <w:r>
        <w:rPr>
          <w:spacing w:val="12"/>
        </w:rPr>
        <w:t xml:space="preserve"> </w:t>
      </w:r>
      <w:r>
        <w:rPr>
          <w:spacing w:val="-1"/>
        </w:rPr>
        <w:t>rate</w:t>
      </w:r>
      <w:r>
        <w:rPr>
          <w:spacing w:val="11"/>
        </w:rPr>
        <w:t xml:space="preserve"> </w:t>
      </w:r>
      <w:r>
        <w:rPr>
          <w:spacing w:val="-1"/>
        </w:rPr>
        <w:t>affects</w:t>
      </w:r>
      <w:r>
        <w:rPr>
          <w:spacing w:val="12"/>
        </w:rPr>
        <w:t xml:space="preserve"> </w:t>
      </w:r>
      <w:r>
        <w:rPr>
          <w:spacing w:val="-1"/>
        </w:rPr>
        <w:t>an</w:t>
      </w:r>
      <w:r>
        <w:rPr>
          <w:spacing w:val="11"/>
        </w:rPr>
        <w:t xml:space="preserve"> </w:t>
      </w:r>
      <w:r>
        <w:rPr>
          <w:spacing w:val="-1"/>
        </w:rPr>
        <w:t>operator’s</w:t>
      </w:r>
      <w:r>
        <w:rPr>
          <w:spacing w:val="12"/>
        </w:rPr>
        <w:t xml:space="preserve"> </w:t>
      </w:r>
      <w:r>
        <w:rPr>
          <w:spacing w:val="-1"/>
        </w:rP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explore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unfamiliar</w:t>
      </w:r>
      <w:r>
        <w:rPr>
          <w:spacing w:val="-3"/>
        </w:rPr>
        <w:t xml:space="preserve"> </w:t>
      </w:r>
      <w:r>
        <w:rPr>
          <w:spacing w:val="-1"/>
        </w:rPr>
        <w:t>environment</w:t>
      </w:r>
      <w:r>
        <w:rPr>
          <w:spacing w:val="-3"/>
        </w:rPr>
        <w:t xml:space="preserve"> </w:t>
      </w:r>
      <w:r>
        <w:rPr>
          <w:spacing w:val="-1"/>
        </w:rPr>
        <w:t>using</w:t>
      </w:r>
      <w:r>
        <w:rPr>
          <w:spacing w:val="91"/>
        </w:rPr>
        <w:t xml:space="preserve"> </w:t>
      </w:r>
      <w:r>
        <w:rPr>
          <w:spacing w:val="-1"/>
        </w:rPr>
        <w:t>low-latency</w:t>
      </w:r>
      <w:r>
        <w:rPr>
          <w:spacing w:val="26"/>
        </w:rPr>
        <w:t xml:space="preserve"> </w:t>
      </w:r>
      <w:r>
        <w:rPr>
          <w:spacing w:val="-1"/>
        </w:rPr>
        <w:t>surface</w:t>
      </w:r>
      <w:r>
        <w:rPr>
          <w:spacing w:val="26"/>
        </w:rPr>
        <w:t xml:space="preserve"> </w:t>
      </w:r>
      <w:proofErr w:type="spellStart"/>
      <w:r>
        <w:rPr>
          <w:spacing w:val="-1"/>
        </w:rPr>
        <w:t>telerobotics</w:t>
      </w:r>
      <w:proofErr w:type="spellEnd"/>
      <w:r>
        <w:rPr>
          <w:spacing w:val="-1"/>
        </w:rPr>
        <w:t>.</w:t>
      </w:r>
      <w:r>
        <w:rPr>
          <w:spacing w:val="2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rPr>
          <w:spacing w:val="-1"/>
        </w:rPr>
        <w:t>this</w:t>
      </w:r>
      <w:r>
        <w:rPr>
          <w:spacing w:val="27"/>
        </w:rPr>
        <w:t xml:space="preserve"> </w:t>
      </w:r>
      <w:r>
        <w:rPr>
          <w:spacing w:val="-1"/>
        </w:rPr>
        <w:t>experiment,</w:t>
      </w:r>
      <w:r>
        <w:rPr>
          <w:spacing w:val="26"/>
        </w:rPr>
        <w:t xml:space="preserve"> </w:t>
      </w:r>
      <w:r>
        <w:rPr>
          <w:spacing w:val="-1"/>
        </w:rPr>
        <w:t>operators</w:t>
      </w:r>
      <w:r>
        <w:rPr>
          <w:spacing w:val="27"/>
        </w:rPr>
        <w:t xml:space="preserve"> </w:t>
      </w:r>
      <w:r>
        <w:rPr>
          <w:spacing w:val="-1"/>
        </w:rPr>
        <w:t>remotely</w:t>
      </w:r>
      <w:r>
        <w:rPr>
          <w:spacing w:val="26"/>
        </w:rPr>
        <w:t xml:space="preserve"> </w:t>
      </w:r>
      <w:r>
        <w:rPr>
          <w:spacing w:val="-1"/>
        </w:rPr>
        <w:t>controlled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rover</w:t>
      </w:r>
      <w:r>
        <w:rPr>
          <w:spacing w:val="26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spacing w:val="-1"/>
        </w:rPr>
        <w:t>search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79"/>
        </w:rPr>
        <w:t xml:space="preserve"> </w:t>
      </w:r>
      <w:r>
        <w:rPr>
          <w:spacing w:val="-1"/>
        </w:rPr>
        <w:t>“interesting</w:t>
      </w:r>
      <w:r>
        <w:rPr>
          <w:spacing w:val="25"/>
        </w:rPr>
        <w:t xml:space="preserve"> </w:t>
      </w:r>
      <w:r>
        <w:rPr>
          <w:spacing w:val="-1"/>
        </w:rPr>
        <w:t>objects”</w:t>
      </w:r>
      <w:r>
        <w:rPr>
          <w:spacing w:val="26"/>
        </w:rPr>
        <w:t xml:space="preserve"> </w:t>
      </w:r>
      <w:r>
        <w:rPr>
          <w:spacing w:val="-1"/>
        </w:rPr>
        <w:t>at</w:t>
      </w:r>
      <w:r>
        <w:rPr>
          <w:spacing w:val="26"/>
        </w:rPr>
        <w:t xml:space="preserve"> </w:t>
      </w:r>
      <w:r>
        <w:rPr>
          <w:spacing w:val="-1"/>
        </w:rPr>
        <w:t>different</w:t>
      </w:r>
      <w:r>
        <w:rPr>
          <w:spacing w:val="11"/>
        </w:rPr>
        <w:t xml:space="preserve"> </w:t>
      </w:r>
      <w:r>
        <w:rPr>
          <w:spacing w:val="-1"/>
        </w:rPr>
        <w:t>frame</w:t>
      </w:r>
      <w:r>
        <w:rPr>
          <w:spacing w:val="11"/>
        </w:rPr>
        <w:t xml:space="preserve"> </w:t>
      </w:r>
      <w:r>
        <w:rPr>
          <w:spacing w:val="-1"/>
        </w:rPr>
        <w:t>rates.</w:t>
      </w:r>
      <w:r>
        <w:rPr>
          <w:spacing w:val="12"/>
        </w:rPr>
        <w:t xml:space="preserve"> </w:t>
      </w:r>
      <w:r>
        <w:rPr>
          <w:spacing w:val="-1"/>
        </w:rPr>
        <w:t>We</w:t>
      </w:r>
      <w:r>
        <w:rPr>
          <w:spacing w:val="11"/>
        </w:rPr>
        <w:t xml:space="preserve"> </w:t>
      </w:r>
      <w:r>
        <w:rPr>
          <w:spacing w:val="-1"/>
        </w:rPr>
        <w:t>measured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time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discovery</w:t>
      </w:r>
      <w:r>
        <w:rPr>
          <w:spacing w:val="12"/>
        </w:rPr>
        <w:t xml:space="preserve"> </w:t>
      </w:r>
      <w:r>
        <w:rPr>
          <w:spacing w:val="-1"/>
        </w:rPr>
        <w:t>against</w:t>
      </w:r>
      <w:r>
        <w:rPr>
          <w:spacing w:val="11"/>
        </w:rPr>
        <w:t xml:space="preserve"> </w:t>
      </w:r>
      <w:r>
        <w:rPr>
          <w:spacing w:val="-1"/>
        </w:rPr>
        <w:t>frame</w:t>
      </w:r>
      <w:r>
        <w:rPr>
          <w:spacing w:val="12"/>
        </w:rPr>
        <w:t xml:space="preserve"> </w:t>
      </w:r>
      <w:r>
        <w:rPr>
          <w:spacing w:val="-1"/>
        </w:rPr>
        <w:t>rate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83"/>
        </w:rPr>
        <w:t xml:space="preserve"> </w:t>
      </w:r>
      <w:r>
        <w:rPr>
          <w:spacing w:val="-1"/>
        </w:rPr>
        <w:t>determined</w:t>
      </w:r>
      <w:r>
        <w:rPr>
          <w:spacing w:val="11"/>
        </w:rPr>
        <w:t xml:space="preserve"> </w:t>
      </w:r>
      <w:r>
        <w:rPr>
          <w:spacing w:val="-1"/>
        </w:rPr>
        <w:t>there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statistically</w:t>
      </w:r>
      <w:r>
        <w:rPr>
          <w:spacing w:val="11"/>
        </w:rPr>
        <w:t xml:space="preserve"> </w:t>
      </w:r>
      <w:r>
        <w:rPr>
          <w:spacing w:val="-1"/>
        </w:rPr>
        <w:t>significant</w:t>
      </w:r>
      <w:r>
        <w:rPr>
          <w:spacing w:val="11"/>
        </w:rPr>
        <w:t xml:space="preserve"> </w:t>
      </w:r>
      <w:r>
        <w:rPr>
          <w:spacing w:val="-1"/>
        </w:rPr>
        <w:t>difference</w:t>
      </w:r>
      <w:r>
        <w:rPr>
          <w:spacing w:val="-3"/>
        </w:rPr>
        <w:t xml:space="preserve"> </w:t>
      </w:r>
      <w:r>
        <w:rPr>
          <w:spacing w:val="-1"/>
        </w:rPr>
        <w:t>when</w:t>
      </w:r>
      <w:r>
        <w:rPr>
          <w:spacing w:val="-3"/>
        </w:rPr>
        <w:t xml:space="preserve"> </w:t>
      </w:r>
      <w:r>
        <w:rPr>
          <w:spacing w:val="-1"/>
        </w:rPr>
        <w:t>decreasing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frame</w:t>
      </w:r>
      <w:r>
        <w:rPr>
          <w:spacing w:val="-3"/>
        </w:rPr>
        <w:t xml:space="preserve"> </w:t>
      </w:r>
      <w:r>
        <w:rPr>
          <w:spacing w:val="-1"/>
        </w:rPr>
        <w:t>rate</w:t>
      </w:r>
      <w:del w:id="16" w:author="Jack O Burns" w:date="2017-04-06T18:46:00Z">
        <w:r w:rsidDel="006F1D8D">
          <w:rPr>
            <w:spacing w:val="-4"/>
          </w:rPr>
          <w:delText xml:space="preserve"> </w:delText>
        </w:r>
        <w:r w:rsidDel="006F1D8D">
          <w:rPr>
            <w:spacing w:val="-1"/>
          </w:rPr>
          <w:delText>from</w:delText>
        </w:r>
        <w:r w:rsidDel="006F1D8D">
          <w:rPr>
            <w:spacing w:val="-3"/>
          </w:rPr>
          <w:delText xml:space="preserve"> </w:delText>
        </w:r>
        <w:r w:rsidDel="006F1D8D">
          <w:delText>5</w:delText>
        </w:r>
        <w:r w:rsidDel="006F1D8D">
          <w:rPr>
            <w:spacing w:val="-3"/>
          </w:rPr>
          <w:delText xml:space="preserve"> </w:delText>
        </w:r>
        <w:r w:rsidDel="006F1D8D">
          <w:rPr>
            <w:spacing w:val="-1"/>
          </w:rPr>
          <w:delText>frames</w:delText>
        </w:r>
        <w:r w:rsidDel="006F1D8D">
          <w:rPr>
            <w:spacing w:val="-4"/>
          </w:rPr>
          <w:delText xml:space="preserve"> </w:delText>
        </w:r>
        <w:r w:rsidDel="006F1D8D">
          <w:rPr>
            <w:spacing w:val="-1"/>
          </w:rPr>
          <w:delText>per</w:delText>
        </w:r>
        <w:r w:rsidDel="006F1D8D">
          <w:rPr>
            <w:spacing w:val="89"/>
          </w:rPr>
          <w:delText xml:space="preserve"> </w:delText>
        </w:r>
        <w:r w:rsidDel="006F1D8D">
          <w:rPr>
            <w:spacing w:val="-1"/>
          </w:rPr>
          <w:delText>second</w:delText>
        </w:r>
        <w:r w:rsidDel="006F1D8D">
          <w:rPr>
            <w:spacing w:val="42"/>
          </w:rPr>
          <w:delText xml:space="preserve"> </w:delText>
        </w:r>
        <w:r w:rsidDel="006F1D8D">
          <w:rPr>
            <w:spacing w:val="-1"/>
          </w:rPr>
          <w:delText>(FPS)</w:delText>
        </w:r>
        <w:r w:rsidDel="006F1D8D">
          <w:rPr>
            <w:spacing w:val="42"/>
          </w:rPr>
          <w:delText xml:space="preserve"> </w:delText>
        </w:r>
        <w:r w:rsidDel="006F1D8D">
          <w:delText>to</w:delText>
        </w:r>
        <w:r w:rsidDel="006F1D8D">
          <w:rPr>
            <w:spacing w:val="42"/>
          </w:rPr>
          <w:delText xml:space="preserve"> </w:delText>
        </w:r>
        <w:r w:rsidDel="006F1D8D">
          <w:delText>4</w:delText>
        </w:r>
        <w:r w:rsidDel="006F1D8D">
          <w:rPr>
            <w:spacing w:val="30"/>
          </w:rPr>
          <w:delText xml:space="preserve"> </w:delText>
        </w:r>
        <w:r w:rsidDel="006F1D8D">
          <w:rPr>
            <w:spacing w:val="-1"/>
          </w:rPr>
          <w:delText>FPS</w:delText>
        </w:r>
      </w:del>
      <w:r>
        <w:rPr>
          <w:spacing w:val="-1"/>
        </w:rPr>
        <w:t>.</w:t>
      </w:r>
      <w:r>
        <w:rPr>
          <w:spacing w:val="42"/>
        </w:rPr>
        <w:t xml:space="preserve"> </w:t>
      </w:r>
      <w:r>
        <w:rPr>
          <w:spacing w:val="-1"/>
        </w:rPr>
        <w:t>This</w:t>
      </w:r>
      <w:r>
        <w:rPr>
          <w:spacing w:val="42"/>
        </w:rPr>
        <w:t xml:space="preserve"> </w:t>
      </w:r>
      <w:r>
        <w:rPr>
          <w:spacing w:val="-1"/>
        </w:rPr>
        <w:t>indicates</w:t>
      </w:r>
      <w:r>
        <w:rPr>
          <w:spacing w:val="42"/>
        </w:rPr>
        <w:t xml:space="preserve"> </w:t>
      </w:r>
      <w:r>
        <w:rPr>
          <w:spacing w:val="-1"/>
        </w:rPr>
        <w:t>that</w:t>
      </w:r>
      <w:r>
        <w:rPr>
          <w:spacing w:val="43"/>
        </w:rPr>
        <w:t xml:space="preserve"> </w:t>
      </w:r>
      <w:r>
        <w:t>5</w:t>
      </w:r>
      <w:ins w:id="17" w:author="Jack O Burns" w:date="2017-04-06T18:46:00Z">
        <w:r>
          <w:t xml:space="preserve"> frames per second</w:t>
        </w:r>
      </w:ins>
      <w:r>
        <w:rPr>
          <w:spacing w:val="42"/>
        </w:rPr>
        <w:t xml:space="preserve"> </w:t>
      </w:r>
      <w:ins w:id="18" w:author="Jack O Burns" w:date="2017-04-06T18:46:00Z">
        <w:r>
          <w:rPr>
            <w:spacing w:val="42"/>
          </w:rPr>
          <w:t>(</w:t>
        </w:r>
      </w:ins>
      <w:r>
        <w:rPr>
          <w:spacing w:val="-1"/>
        </w:rPr>
        <w:t>FPS</w:t>
      </w:r>
      <w:ins w:id="19" w:author="Jack O Burns" w:date="2017-04-06T18:46:00Z">
        <w:r>
          <w:rPr>
            <w:spacing w:val="-1"/>
          </w:rPr>
          <w:t>)</w:t>
        </w:r>
      </w:ins>
      <w:bookmarkStart w:id="20" w:name="_GoBack"/>
      <w:bookmarkEnd w:id="20"/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minimum</w:t>
      </w:r>
      <w:r>
        <w:rPr>
          <w:spacing w:val="27"/>
        </w:rPr>
        <w:t xml:space="preserve"> </w:t>
      </w:r>
      <w:r>
        <w:rPr>
          <w:spacing w:val="-1"/>
        </w:rPr>
        <w:t>frame</w:t>
      </w:r>
      <w:r>
        <w:rPr>
          <w:spacing w:val="28"/>
        </w:rPr>
        <w:t xml:space="preserve"> </w:t>
      </w:r>
      <w:r>
        <w:rPr>
          <w:spacing w:val="-1"/>
        </w:rPr>
        <w:t>rate</w:t>
      </w:r>
      <w:r>
        <w:rPr>
          <w:spacing w:val="27"/>
        </w:rPr>
        <w:t xml:space="preserve"> </w:t>
      </w:r>
      <w:r>
        <w:rPr>
          <w:spacing w:val="-1"/>
        </w:rPr>
        <w:t>required</w:t>
      </w:r>
      <w:r>
        <w:rPr>
          <w:spacing w:val="27"/>
        </w:rPr>
        <w:t xml:space="preserve"> </w:t>
      </w:r>
      <w:r>
        <w:rPr>
          <w:spacing w:val="-1"/>
        </w:rPr>
        <w:t>for</w:t>
      </w:r>
      <w:r>
        <w:rPr>
          <w:spacing w:val="28"/>
        </w:rPr>
        <w:t xml:space="preserve"> </w:t>
      </w:r>
      <w:r>
        <w:rPr>
          <w:spacing w:val="-1"/>
        </w:rPr>
        <w:t>effective</w:t>
      </w:r>
      <w:r>
        <w:rPr>
          <w:spacing w:val="71"/>
          <w:w w:val="99"/>
        </w:rPr>
        <w:t xml:space="preserve"> </w:t>
      </w:r>
      <w:proofErr w:type="spellStart"/>
      <w:r>
        <w:rPr>
          <w:spacing w:val="-1"/>
        </w:rPr>
        <w:t>telerobotic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exploration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4"/>
        </w:rPr>
        <w:t xml:space="preserve"> </w:t>
      </w:r>
      <w:r>
        <w:rPr>
          <w:spacing w:val="-1"/>
        </w:rPr>
        <w:t>rovers</w:t>
      </w:r>
      <w:r>
        <w:rPr>
          <w:spacing w:val="-4"/>
        </w:rPr>
        <w:t xml:space="preserve"> </w:t>
      </w:r>
      <w:r>
        <w:rPr>
          <w:spacing w:val="-1"/>
        </w:rPr>
        <w:t>traveling</w:t>
      </w:r>
      <w:r>
        <w:rPr>
          <w:spacing w:val="-4"/>
        </w:rPr>
        <w:t xml:space="preserve"> </w:t>
      </w:r>
      <w:r>
        <w:rPr>
          <w:spacing w:val="-1"/>
        </w:rPr>
        <w:t>at</w:t>
      </w:r>
      <w:r>
        <w:rPr>
          <w:spacing w:val="-4"/>
        </w:rPr>
        <w:t xml:space="preserve"> </w:t>
      </w:r>
      <w:r>
        <w:rPr>
          <w:spacing w:val="-1"/>
        </w:rPr>
        <w:t>approximately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rPr>
          <w:spacing w:val="-1"/>
        </w:rPr>
        <w:t>mph.</w:t>
      </w:r>
    </w:p>
    <w:sectPr w:rsidR="00F953DB">
      <w:type w:val="continuous"/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DB"/>
    <w:rsid w:val="006F1D8D"/>
    <w:rsid w:val="00F9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O Burns</dc:creator>
  <cp:lastModifiedBy>Jack O Burns</cp:lastModifiedBy>
  <cp:revision>2</cp:revision>
  <dcterms:created xsi:type="dcterms:W3CDTF">2017-04-07T00:46:00Z</dcterms:created>
  <dcterms:modified xsi:type="dcterms:W3CDTF">2017-04-07T00:46:00Z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2017-04-07T00:00:00Z</vt:filetime>
  </property>
  <property fmtid="{D5CDD505-2E9C-101B-9397-08002B2CF9AE}" pid="3" name="LastSaved">
    <vt:filetime>2017-04-07T00:00:00Z</vt:filetime>
  </property>
</Properties>
</file>